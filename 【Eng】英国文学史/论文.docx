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23C63" w14:textId="77777777" w:rsidR="00A95EC1" w:rsidRDefault="002D11A8" w:rsidP="006C2901">
      <w:pPr>
        <w:adjustRightInd w:val="0"/>
        <w:snapToGrid w:val="0"/>
        <w:spacing w:line="360" w:lineRule="auto"/>
        <w:jc w:val="center"/>
        <w:rPr>
          <w:color w:val="000000"/>
        </w:rPr>
      </w:pPr>
      <w:r>
        <w:object w:dxaOrig="1440" w:dyaOrig="1440" w14:anchorId="3881C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21.8pt;margin-top:15.6pt;width:171pt;height:54.6pt;z-index:251659264;mso-wrap-edited:f;mso-width-percent:0;mso-height-percent:0;mso-width-percent:0;mso-height-percent:0">
            <v:imagedata r:id="rId7" o:title=""/>
            <w10:wrap type="topAndBottom"/>
          </v:shape>
          <o:OLEObject Type="Embed" ProgID="MSPhotoEd.3" ShapeID="_x0000_s1026" DrawAspect="Content" ObjectID="_1663424621" r:id="rId8"/>
        </w:object>
      </w:r>
    </w:p>
    <w:p w14:paraId="7EB365EC" w14:textId="77777777" w:rsidR="00A95EC1" w:rsidRDefault="00A95EC1" w:rsidP="006C2901">
      <w:pPr>
        <w:adjustRightInd w:val="0"/>
        <w:snapToGrid w:val="0"/>
        <w:spacing w:line="360" w:lineRule="auto"/>
        <w:jc w:val="center"/>
        <w:rPr>
          <w:color w:val="000000"/>
          <w:sz w:val="48"/>
          <w:szCs w:val="48"/>
        </w:rPr>
      </w:pPr>
      <w:r>
        <w:rPr>
          <w:rFonts w:hint="eastAsia"/>
          <w:color w:val="000000"/>
          <w:sz w:val="48"/>
          <w:szCs w:val="48"/>
        </w:rPr>
        <w:t>课程论文</w:t>
      </w:r>
    </w:p>
    <w:p w14:paraId="435A0545" w14:textId="77777777" w:rsidR="00A95EC1" w:rsidRDefault="002D11A8" w:rsidP="006C2901">
      <w:pPr>
        <w:adjustRightInd w:val="0"/>
        <w:snapToGrid w:val="0"/>
        <w:spacing w:line="360" w:lineRule="auto"/>
        <w:jc w:val="center"/>
        <w:rPr>
          <w:color w:val="000000"/>
          <w:szCs w:val="24"/>
        </w:rPr>
      </w:pPr>
      <w:r>
        <w:rPr>
          <w:szCs w:val="24"/>
        </w:rPr>
        <w:object w:dxaOrig="1440" w:dyaOrig="1440" w14:anchorId="65179C21">
          <v:shape id="_x0000_s1027" type="#_x0000_t75" alt="" style="position:absolute;left:0;text-align:left;margin-left:179.5pt;margin-top:15.6pt;width:64.5pt;height:61.05pt;z-index:251660288;mso-wrap-edited:f;mso-width-percent:0;mso-height-percent:0;mso-width-percent:0;mso-height-percent:0">
            <v:imagedata r:id="rId9" o:title=""/>
            <w10:wrap type="topAndBottom"/>
          </v:shape>
          <o:OLEObject Type="Embed" ProgID="MSPhotoEd.3" ShapeID="_x0000_s1027" DrawAspect="Content" ObjectID="_1663424622" r:id="rId10"/>
        </w:object>
      </w:r>
    </w:p>
    <w:p w14:paraId="6F890FB1" w14:textId="77777777" w:rsidR="00A95EC1" w:rsidRDefault="00A95EC1" w:rsidP="006C2901">
      <w:pPr>
        <w:adjustRightInd w:val="0"/>
        <w:snapToGrid w:val="0"/>
        <w:spacing w:line="360" w:lineRule="auto"/>
        <w:jc w:val="center"/>
        <w:rPr>
          <w:color w:val="000000"/>
        </w:rPr>
      </w:pPr>
    </w:p>
    <w:p w14:paraId="782BDB27" w14:textId="450DCFD4" w:rsidR="00A95EC1" w:rsidRDefault="00A95EC1" w:rsidP="006C2901">
      <w:pPr>
        <w:adjustRightInd w:val="0"/>
        <w:snapToGrid w:val="0"/>
        <w:spacing w:line="360" w:lineRule="auto"/>
        <w:jc w:val="center"/>
        <w:rPr>
          <w:color w:val="000000"/>
        </w:rPr>
      </w:pPr>
    </w:p>
    <w:p w14:paraId="3DEAD29B" w14:textId="749E4EEF" w:rsidR="00BB1A22" w:rsidRDefault="00BB1A22" w:rsidP="006C2901">
      <w:pPr>
        <w:adjustRightInd w:val="0"/>
        <w:snapToGrid w:val="0"/>
        <w:spacing w:line="360" w:lineRule="auto"/>
        <w:jc w:val="center"/>
        <w:rPr>
          <w:color w:val="000000"/>
        </w:rPr>
      </w:pPr>
    </w:p>
    <w:p w14:paraId="784723BA" w14:textId="77777777" w:rsidR="00BB1A22" w:rsidRDefault="00BB1A22" w:rsidP="006C2901">
      <w:pPr>
        <w:adjustRightInd w:val="0"/>
        <w:snapToGrid w:val="0"/>
        <w:spacing w:line="360" w:lineRule="auto"/>
        <w:jc w:val="center"/>
        <w:rPr>
          <w:color w:val="000000"/>
        </w:rPr>
      </w:pPr>
    </w:p>
    <w:p w14:paraId="5E6EEA41" w14:textId="59BD731D" w:rsidR="00A95EC1" w:rsidRDefault="00A95EC1" w:rsidP="006C2901">
      <w:pPr>
        <w:adjustRightInd w:val="0"/>
        <w:snapToGrid w:val="0"/>
        <w:spacing w:line="360" w:lineRule="auto"/>
        <w:ind w:left="1760" w:hangingChars="550" w:hanging="1760"/>
        <w:rPr>
          <w:rFonts w:ascii="Times New Roman" w:hAnsi="Times New Roman" w:cs="Times New Roman"/>
          <w:b/>
          <w:sz w:val="32"/>
          <w:u w:val="single"/>
        </w:rPr>
      </w:pPr>
      <w:r>
        <w:rPr>
          <w:rFonts w:hint="eastAsia"/>
          <w:b/>
          <w:sz w:val="32"/>
        </w:rPr>
        <w:t>论文题目：</w:t>
      </w:r>
      <w:r>
        <w:rPr>
          <w:rFonts w:ascii="Times New Roman" w:hAnsi="Times New Roman" w:cs="Times New Roman"/>
          <w:b/>
          <w:sz w:val="32"/>
          <w:u w:val="single"/>
        </w:rPr>
        <w:t xml:space="preserve">  </w:t>
      </w:r>
      <w:r w:rsidR="005A3CF0">
        <w:rPr>
          <w:rFonts w:ascii="Times New Roman" w:hAnsi="Times New Roman" w:cs="Times New Roman"/>
          <w:b/>
          <w:sz w:val="32"/>
          <w:u w:val="single"/>
        </w:rPr>
        <w:t xml:space="preserve">A Review of </w:t>
      </w:r>
      <w:r w:rsidR="00A531E4">
        <w:rPr>
          <w:rFonts w:ascii="Times New Roman" w:hAnsi="Times New Roman" w:cs="Times New Roman"/>
          <w:b/>
          <w:sz w:val="32"/>
          <w:u w:val="single"/>
        </w:rPr>
        <w:t xml:space="preserve">British </w:t>
      </w:r>
      <w:r w:rsidR="005A3A9A">
        <w:rPr>
          <w:rFonts w:ascii="Times New Roman" w:hAnsi="Times New Roman" w:cs="Times New Roman"/>
          <w:b/>
          <w:sz w:val="32"/>
          <w:u w:val="single"/>
        </w:rPr>
        <w:t xml:space="preserve">Modernism </w:t>
      </w:r>
      <w:r w:rsidR="00B94A0A">
        <w:rPr>
          <w:rFonts w:ascii="Times New Roman" w:hAnsi="Times New Roman" w:cs="Times New Roman"/>
          <w:b/>
          <w:sz w:val="32"/>
          <w:u w:val="single"/>
        </w:rPr>
        <w:t>Literature</w:t>
      </w:r>
      <w:r w:rsidR="001A54C8">
        <w:rPr>
          <w:rFonts w:ascii="Times New Roman" w:hAnsi="Times New Roman" w:cs="Times New Roman"/>
          <w:b/>
          <w:sz w:val="32"/>
          <w:u w:val="single"/>
        </w:rPr>
        <w:t xml:space="preserve">  </w:t>
      </w:r>
      <w:r w:rsidR="00B94A0A">
        <w:rPr>
          <w:rFonts w:ascii="Times New Roman" w:hAnsi="Times New Roman" w:cs="Times New Roman"/>
          <w:b/>
          <w:sz w:val="32"/>
          <w:u w:val="single"/>
        </w:rPr>
        <w:t xml:space="preserve"> Through the </w:t>
      </w:r>
      <w:r w:rsidR="00D90ED7">
        <w:rPr>
          <w:rFonts w:ascii="Times New Roman" w:hAnsi="Times New Roman" w:cs="Times New Roman"/>
          <w:b/>
          <w:sz w:val="32"/>
          <w:u w:val="single"/>
        </w:rPr>
        <w:t xml:space="preserve">View of </w:t>
      </w:r>
      <w:r w:rsidR="002C5A7C">
        <w:rPr>
          <w:rFonts w:ascii="Times New Roman" w:hAnsi="Times New Roman" w:cs="Times New Roman"/>
          <w:b/>
          <w:sz w:val="32"/>
          <w:u w:val="single"/>
        </w:rPr>
        <w:t xml:space="preserve">Experimental </w:t>
      </w:r>
      <w:r w:rsidR="00224E20">
        <w:rPr>
          <w:rFonts w:ascii="Times New Roman" w:hAnsi="Times New Roman" w:cs="Times New Roman"/>
          <w:b/>
          <w:sz w:val="32"/>
          <w:u w:val="single"/>
        </w:rPr>
        <w:t>Skills</w:t>
      </w:r>
      <w:r>
        <w:rPr>
          <w:rFonts w:hint="eastAsia"/>
          <w:b/>
          <w:sz w:val="32"/>
          <w:u w:val="single"/>
        </w:rPr>
        <w:t xml:space="preserve">  </w:t>
      </w:r>
    </w:p>
    <w:p w14:paraId="601DB4A6" w14:textId="77777777" w:rsidR="00A95EC1" w:rsidRDefault="00A95EC1" w:rsidP="006C2901">
      <w:pPr>
        <w:adjustRightInd w:val="0"/>
        <w:snapToGrid w:val="0"/>
        <w:spacing w:line="360" w:lineRule="auto"/>
        <w:jc w:val="center"/>
        <w:rPr>
          <w:color w:val="000000"/>
        </w:rPr>
      </w:pPr>
    </w:p>
    <w:p w14:paraId="6EA839DD" w14:textId="77777777" w:rsidR="00A95EC1" w:rsidRDefault="00A95EC1" w:rsidP="006C2901">
      <w:pPr>
        <w:adjustRightInd w:val="0"/>
        <w:snapToGrid w:val="0"/>
        <w:spacing w:line="360" w:lineRule="auto"/>
        <w:jc w:val="center"/>
        <w:rPr>
          <w:color w:val="000000"/>
        </w:rPr>
      </w:pPr>
    </w:p>
    <w:p w14:paraId="46C0D343" w14:textId="77777777" w:rsidR="00A95EC1" w:rsidRPr="00437CD1" w:rsidRDefault="00A95EC1" w:rsidP="006C2901">
      <w:pPr>
        <w:adjustRightInd w:val="0"/>
        <w:snapToGrid w:val="0"/>
        <w:spacing w:line="360" w:lineRule="auto"/>
        <w:jc w:val="center"/>
        <w:rPr>
          <w:rFonts w:ascii="Times New Roman" w:hAnsi="Times New Roman" w:cs="Times New Roman"/>
          <w:color w:val="000000"/>
        </w:rPr>
      </w:pPr>
    </w:p>
    <w:p w14:paraId="6E759478" w14:textId="59BAD720" w:rsidR="00A95EC1" w:rsidRPr="00437CD1" w:rsidRDefault="00A95EC1" w:rsidP="006C2901">
      <w:pPr>
        <w:adjustRightInd w:val="0"/>
        <w:snapToGrid w:val="0"/>
        <w:spacing w:line="360" w:lineRule="auto"/>
        <w:rPr>
          <w:rFonts w:ascii="Times New Roman" w:hAnsi="Times New Roman" w:cs="Times New Roman"/>
          <w:color w:val="000000"/>
          <w:kern w:val="0"/>
          <w:position w:val="-6"/>
          <w:sz w:val="28"/>
          <w:u w:val="single"/>
        </w:rPr>
      </w:pPr>
      <w:r w:rsidRPr="00437CD1">
        <w:rPr>
          <w:rFonts w:ascii="Times New Roman" w:hAnsi="Times New Roman" w:cs="Times New Roman"/>
          <w:color w:val="000000"/>
          <w:kern w:val="0"/>
          <w:sz w:val="28"/>
        </w:rPr>
        <w:t>学生姓名：</w:t>
      </w:r>
      <w:r w:rsidRPr="00437CD1">
        <w:rPr>
          <w:rFonts w:ascii="Times New Roman" w:hAnsi="Times New Roman" w:cs="Times New Roman"/>
          <w:color w:val="000000"/>
          <w:kern w:val="0"/>
          <w:position w:val="-6"/>
          <w:sz w:val="28"/>
          <w:u w:val="single"/>
        </w:rPr>
        <w:t xml:space="preserve">  </w:t>
      </w:r>
      <w:r w:rsidR="00BA1157" w:rsidRPr="00437CD1">
        <w:rPr>
          <w:rFonts w:ascii="Times New Roman" w:hAnsi="Times New Roman" w:cs="Times New Roman"/>
          <w:color w:val="000000"/>
          <w:kern w:val="0"/>
          <w:position w:val="-6"/>
          <w:sz w:val="28"/>
          <w:u w:val="single"/>
        </w:rPr>
        <w:t xml:space="preserve">           </w:t>
      </w:r>
      <w:r w:rsidRPr="00437CD1">
        <w:rPr>
          <w:rFonts w:ascii="Times New Roman" w:hAnsi="Times New Roman" w:cs="Times New Roman"/>
          <w:color w:val="000000"/>
          <w:kern w:val="0"/>
          <w:position w:val="-6"/>
          <w:sz w:val="28"/>
          <w:u w:val="single"/>
        </w:rPr>
        <w:t>宁若汐</w:t>
      </w:r>
      <w:r w:rsidRPr="00437CD1">
        <w:rPr>
          <w:rFonts w:ascii="Times New Roman" w:hAnsi="Times New Roman" w:cs="Times New Roman"/>
          <w:color w:val="000000"/>
          <w:kern w:val="0"/>
          <w:position w:val="-6"/>
          <w:sz w:val="28"/>
          <w:u w:val="single"/>
        </w:rPr>
        <w:t xml:space="preserve">/Ning RuoXi  </w:t>
      </w:r>
      <w:r w:rsidR="007D5DF5" w:rsidRPr="00437CD1">
        <w:rPr>
          <w:rFonts w:ascii="Times New Roman" w:hAnsi="Times New Roman" w:cs="Times New Roman"/>
          <w:color w:val="000000"/>
          <w:kern w:val="0"/>
          <w:position w:val="-6"/>
          <w:sz w:val="28"/>
          <w:u w:val="single"/>
        </w:rPr>
        <w:t xml:space="preserve">            </w:t>
      </w:r>
      <w:r w:rsidR="00BA1157" w:rsidRPr="00437CD1">
        <w:rPr>
          <w:rFonts w:ascii="Times New Roman" w:hAnsi="Times New Roman" w:cs="Times New Roman"/>
          <w:color w:val="000000"/>
          <w:kern w:val="0"/>
          <w:position w:val="-6"/>
          <w:sz w:val="28"/>
          <w:u w:val="single"/>
        </w:rPr>
        <w:t xml:space="preserve">      </w:t>
      </w:r>
      <w:r w:rsidR="007D5DF5" w:rsidRPr="00437CD1">
        <w:rPr>
          <w:rFonts w:ascii="Times New Roman" w:hAnsi="Times New Roman" w:cs="Times New Roman"/>
          <w:color w:val="000000"/>
          <w:kern w:val="0"/>
          <w:position w:val="-6"/>
          <w:sz w:val="28"/>
          <w:u w:val="single"/>
        </w:rPr>
        <w:t xml:space="preserve"> </w:t>
      </w:r>
      <w:r w:rsidRPr="00437CD1">
        <w:rPr>
          <w:rFonts w:ascii="Times New Roman" w:hAnsi="Times New Roman" w:cs="Times New Roman"/>
          <w:color w:val="000000"/>
          <w:kern w:val="0"/>
          <w:position w:val="-6"/>
          <w:sz w:val="28"/>
          <w:u w:val="single"/>
        </w:rPr>
        <w:t xml:space="preserve"> </w:t>
      </w:r>
    </w:p>
    <w:p w14:paraId="2FCDA559" w14:textId="3D4CFC1C" w:rsidR="00A95EC1" w:rsidRPr="00437CD1" w:rsidRDefault="00A95EC1" w:rsidP="006C2901">
      <w:pPr>
        <w:adjustRightInd w:val="0"/>
        <w:snapToGrid w:val="0"/>
        <w:spacing w:line="360" w:lineRule="auto"/>
        <w:rPr>
          <w:rFonts w:ascii="Times New Roman" w:hAnsi="Times New Roman" w:cs="Times New Roman"/>
          <w:color w:val="000000"/>
          <w:position w:val="-6"/>
          <w:sz w:val="28"/>
          <w:u w:val="single"/>
        </w:rPr>
      </w:pPr>
      <w:r w:rsidRPr="00437CD1">
        <w:rPr>
          <w:rFonts w:ascii="Times New Roman" w:hAnsi="Times New Roman" w:cs="Times New Roman"/>
          <w:color w:val="000000"/>
          <w:position w:val="-6"/>
          <w:sz w:val="28"/>
        </w:rPr>
        <w:t>学生学号：</w:t>
      </w:r>
      <w:r w:rsidRPr="00437CD1">
        <w:rPr>
          <w:rFonts w:ascii="Times New Roman" w:hAnsi="Times New Roman" w:cs="Times New Roman"/>
          <w:color w:val="000000"/>
          <w:position w:val="-6"/>
          <w:sz w:val="28"/>
          <w:u w:val="single"/>
        </w:rPr>
        <w:t xml:space="preserve"> </w:t>
      </w:r>
      <w:r w:rsidR="00BA1157" w:rsidRPr="00437CD1">
        <w:rPr>
          <w:rFonts w:ascii="Times New Roman" w:hAnsi="Times New Roman" w:cs="Times New Roman"/>
          <w:color w:val="000000"/>
          <w:position w:val="-6"/>
          <w:sz w:val="28"/>
          <w:u w:val="single"/>
        </w:rPr>
        <w:t xml:space="preserve">           </w:t>
      </w:r>
      <w:r w:rsidRPr="00437CD1">
        <w:rPr>
          <w:rFonts w:ascii="Times New Roman" w:hAnsi="Times New Roman" w:cs="Times New Roman"/>
          <w:color w:val="000000"/>
          <w:position w:val="-6"/>
          <w:sz w:val="28"/>
          <w:u w:val="single"/>
        </w:rPr>
        <w:t xml:space="preserve"> </w:t>
      </w:r>
      <w:r w:rsidR="00E96190" w:rsidRPr="00437CD1">
        <w:rPr>
          <w:rFonts w:ascii="Times New Roman" w:hAnsi="Times New Roman" w:cs="Times New Roman"/>
          <w:color w:val="000000"/>
          <w:position w:val="-6"/>
          <w:sz w:val="28"/>
          <w:u w:val="single"/>
        </w:rPr>
        <w:t>3190105959</w:t>
      </w:r>
      <w:r w:rsidR="00F17DAD" w:rsidRPr="00437CD1">
        <w:rPr>
          <w:rFonts w:ascii="Times New Roman" w:hAnsi="Times New Roman" w:cs="Times New Roman"/>
          <w:color w:val="000000"/>
          <w:position w:val="-6"/>
          <w:sz w:val="28"/>
          <w:u w:val="single"/>
        </w:rPr>
        <w:t xml:space="preserve">     </w:t>
      </w:r>
      <w:r w:rsidRPr="00437CD1">
        <w:rPr>
          <w:rFonts w:ascii="Times New Roman" w:hAnsi="Times New Roman" w:cs="Times New Roman"/>
          <w:color w:val="000000"/>
          <w:position w:val="-6"/>
          <w:sz w:val="28"/>
          <w:u w:val="single"/>
        </w:rPr>
        <w:t xml:space="preserve">   </w:t>
      </w:r>
      <w:r w:rsidR="007D5DF5" w:rsidRPr="00437CD1">
        <w:rPr>
          <w:rFonts w:ascii="Times New Roman" w:hAnsi="Times New Roman" w:cs="Times New Roman"/>
          <w:color w:val="000000"/>
          <w:position w:val="-6"/>
          <w:sz w:val="28"/>
          <w:u w:val="single"/>
        </w:rPr>
        <w:t xml:space="preserve">             </w:t>
      </w:r>
      <w:r w:rsidR="00BA1157" w:rsidRPr="00437CD1">
        <w:rPr>
          <w:rFonts w:ascii="Times New Roman" w:hAnsi="Times New Roman" w:cs="Times New Roman"/>
          <w:color w:val="000000"/>
          <w:position w:val="-6"/>
          <w:sz w:val="28"/>
          <w:u w:val="single"/>
        </w:rPr>
        <w:t xml:space="preserve">     </w:t>
      </w:r>
      <w:r w:rsidRPr="00437CD1">
        <w:rPr>
          <w:rFonts w:ascii="Times New Roman" w:hAnsi="Times New Roman" w:cs="Times New Roman"/>
          <w:color w:val="000000"/>
          <w:position w:val="-6"/>
          <w:sz w:val="28"/>
          <w:u w:val="single"/>
        </w:rPr>
        <w:t xml:space="preserve"> </w:t>
      </w:r>
    </w:p>
    <w:p w14:paraId="7F4D1494" w14:textId="28AE05C7" w:rsidR="00A95EC1" w:rsidRPr="00437CD1" w:rsidRDefault="00A95EC1" w:rsidP="006C2901">
      <w:pPr>
        <w:adjustRightInd w:val="0"/>
        <w:snapToGrid w:val="0"/>
        <w:spacing w:line="360" w:lineRule="auto"/>
        <w:rPr>
          <w:rFonts w:ascii="Times New Roman" w:hAnsi="Times New Roman" w:cs="Times New Roman"/>
          <w:color w:val="000000"/>
          <w:kern w:val="0"/>
          <w:position w:val="-6"/>
          <w:sz w:val="28"/>
          <w:u w:val="single"/>
        </w:rPr>
      </w:pPr>
      <w:r w:rsidRPr="00437CD1">
        <w:rPr>
          <w:rFonts w:ascii="Times New Roman" w:hAnsi="Times New Roman" w:cs="Times New Roman"/>
          <w:color w:val="000000"/>
          <w:kern w:val="0"/>
          <w:position w:val="-6"/>
          <w:sz w:val="28"/>
        </w:rPr>
        <w:t>课程名称：</w:t>
      </w:r>
      <w:r w:rsidRPr="00437CD1">
        <w:rPr>
          <w:rFonts w:ascii="Times New Roman" w:hAnsi="Times New Roman" w:cs="Times New Roman"/>
          <w:color w:val="000000"/>
          <w:kern w:val="0"/>
          <w:position w:val="-6"/>
          <w:sz w:val="28"/>
          <w:u w:val="single"/>
        </w:rPr>
        <w:t xml:space="preserve"> </w:t>
      </w:r>
      <w:r w:rsidR="00BA1157" w:rsidRPr="00437CD1">
        <w:rPr>
          <w:rFonts w:ascii="Times New Roman" w:hAnsi="Times New Roman" w:cs="Times New Roman"/>
          <w:color w:val="000000"/>
          <w:kern w:val="0"/>
          <w:position w:val="-6"/>
          <w:sz w:val="28"/>
          <w:u w:val="single"/>
        </w:rPr>
        <w:t xml:space="preserve">           </w:t>
      </w:r>
      <w:r w:rsidR="007D5DF5" w:rsidRPr="00437CD1">
        <w:rPr>
          <w:rFonts w:ascii="Times New Roman" w:hAnsi="Times New Roman" w:cs="Times New Roman"/>
          <w:color w:val="000000"/>
          <w:kern w:val="0"/>
          <w:position w:val="-6"/>
          <w:sz w:val="28"/>
          <w:u w:val="single"/>
        </w:rPr>
        <w:t xml:space="preserve"> </w:t>
      </w:r>
      <w:r w:rsidR="00640747" w:rsidRPr="00437CD1">
        <w:rPr>
          <w:rFonts w:ascii="Times New Roman" w:hAnsi="Times New Roman" w:cs="Times New Roman"/>
          <w:color w:val="000000"/>
          <w:kern w:val="0"/>
          <w:position w:val="-6"/>
          <w:sz w:val="28"/>
          <w:u w:val="single"/>
        </w:rPr>
        <w:t xml:space="preserve">A Short History of </w:t>
      </w:r>
      <w:r w:rsidR="00571DEC" w:rsidRPr="00437CD1">
        <w:rPr>
          <w:rFonts w:ascii="Times New Roman" w:hAnsi="Times New Roman" w:cs="Times New Roman"/>
          <w:color w:val="000000"/>
          <w:kern w:val="0"/>
          <w:position w:val="-6"/>
          <w:sz w:val="28"/>
          <w:u w:val="single"/>
        </w:rPr>
        <w:t xml:space="preserve">English </w:t>
      </w:r>
      <w:r w:rsidR="00067F3D" w:rsidRPr="00437CD1">
        <w:rPr>
          <w:rFonts w:ascii="Times New Roman" w:hAnsi="Times New Roman" w:cs="Times New Roman"/>
          <w:color w:val="000000"/>
          <w:kern w:val="0"/>
          <w:position w:val="-6"/>
          <w:sz w:val="28"/>
          <w:u w:val="single"/>
        </w:rPr>
        <w:t>Literature</w:t>
      </w:r>
      <w:r w:rsidR="00BA1157" w:rsidRPr="00437CD1">
        <w:rPr>
          <w:rFonts w:ascii="Times New Roman" w:hAnsi="Times New Roman" w:cs="Times New Roman"/>
          <w:color w:val="000000"/>
          <w:kern w:val="0"/>
          <w:position w:val="-6"/>
          <w:sz w:val="28"/>
          <w:u w:val="single"/>
        </w:rPr>
        <w:t xml:space="preserve">       </w:t>
      </w:r>
      <w:r w:rsidRPr="00437CD1">
        <w:rPr>
          <w:rFonts w:ascii="Times New Roman" w:hAnsi="Times New Roman" w:cs="Times New Roman"/>
          <w:color w:val="000000"/>
          <w:kern w:val="0"/>
          <w:position w:val="-6"/>
          <w:sz w:val="28"/>
          <w:u w:val="single"/>
        </w:rPr>
        <w:t xml:space="preserve">  </w:t>
      </w:r>
    </w:p>
    <w:p w14:paraId="4B1B7C62" w14:textId="18E424C7" w:rsidR="00A95EC1" w:rsidRDefault="00A95EC1" w:rsidP="006C2901">
      <w:pPr>
        <w:adjustRightInd w:val="0"/>
        <w:snapToGrid w:val="0"/>
        <w:spacing w:line="360" w:lineRule="auto"/>
        <w:rPr>
          <w:color w:val="000000"/>
          <w:kern w:val="0"/>
          <w:sz w:val="28"/>
        </w:rPr>
      </w:pPr>
      <w:r w:rsidRPr="00437CD1">
        <w:rPr>
          <w:rFonts w:ascii="Times New Roman" w:hAnsi="Times New Roman" w:cs="Times New Roman"/>
          <w:color w:val="000000"/>
          <w:kern w:val="0"/>
          <w:sz w:val="28"/>
        </w:rPr>
        <w:t>所在学院：</w:t>
      </w:r>
      <w:r w:rsidRPr="00437CD1">
        <w:rPr>
          <w:rFonts w:ascii="Times New Roman" w:hAnsi="Times New Roman" w:cs="Times New Roman"/>
          <w:color w:val="000000"/>
          <w:kern w:val="0"/>
          <w:position w:val="-6"/>
          <w:sz w:val="28"/>
          <w:u w:val="single"/>
        </w:rPr>
        <w:t xml:space="preserve"> </w:t>
      </w:r>
      <w:r w:rsidR="00BA1157" w:rsidRPr="00437CD1">
        <w:rPr>
          <w:rFonts w:ascii="Times New Roman" w:hAnsi="Times New Roman" w:cs="Times New Roman"/>
          <w:color w:val="000000"/>
          <w:kern w:val="0"/>
          <w:position w:val="-6"/>
          <w:sz w:val="28"/>
          <w:u w:val="single"/>
        </w:rPr>
        <w:t xml:space="preserve">           </w:t>
      </w:r>
      <w:r w:rsidRPr="00437CD1">
        <w:rPr>
          <w:rFonts w:ascii="Times New Roman" w:hAnsi="Times New Roman" w:cs="Times New Roman"/>
          <w:color w:val="000000"/>
          <w:kern w:val="0"/>
          <w:position w:val="-6"/>
          <w:sz w:val="28"/>
          <w:u w:val="single"/>
        </w:rPr>
        <w:t xml:space="preserve"> </w:t>
      </w:r>
      <w:r w:rsidR="007D5DF5" w:rsidRPr="00437CD1">
        <w:rPr>
          <w:rFonts w:ascii="Times New Roman" w:hAnsi="Times New Roman" w:cs="Times New Roman"/>
          <w:color w:val="000000"/>
          <w:kern w:val="0"/>
          <w:position w:val="-6"/>
          <w:sz w:val="28"/>
          <w:u w:val="single"/>
        </w:rPr>
        <w:t xml:space="preserve">School of International </w:t>
      </w:r>
      <w:r w:rsidR="00BC2176" w:rsidRPr="00437CD1">
        <w:rPr>
          <w:rFonts w:ascii="Times New Roman" w:hAnsi="Times New Roman" w:cs="Times New Roman"/>
          <w:color w:val="000000"/>
          <w:kern w:val="0"/>
          <w:position w:val="-6"/>
          <w:sz w:val="28"/>
          <w:u w:val="single"/>
        </w:rPr>
        <w:t>Studies</w:t>
      </w:r>
      <w:r w:rsidRPr="00437CD1">
        <w:rPr>
          <w:rFonts w:ascii="Times New Roman" w:hAnsi="Times New Roman" w:cs="Times New Roman"/>
          <w:color w:val="000000"/>
          <w:kern w:val="0"/>
          <w:position w:val="-6"/>
          <w:sz w:val="28"/>
          <w:u w:val="single"/>
        </w:rPr>
        <w:t xml:space="preserve">   </w:t>
      </w:r>
      <w:r>
        <w:rPr>
          <w:rFonts w:hint="eastAsia"/>
          <w:color w:val="000000"/>
          <w:kern w:val="0"/>
          <w:position w:val="-6"/>
          <w:sz w:val="28"/>
          <w:u w:val="single"/>
        </w:rPr>
        <w:t xml:space="preserve">  </w:t>
      </w:r>
      <w:r w:rsidR="00BA1157">
        <w:rPr>
          <w:color w:val="000000"/>
          <w:kern w:val="0"/>
          <w:position w:val="-6"/>
          <w:sz w:val="28"/>
          <w:u w:val="single"/>
        </w:rPr>
        <w:t xml:space="preserve">     </w:t>
      </w:r>
      <w:r>
        <w:rPr>
          <w:rFonts w:hint="eastAsia"/>
          <w:color w:val="000000"/>
          <w:kern w:val="0"/>
          <w:position w:val="-6"/>
          <w:sz w:val="28"/>
          <w:u w:val="single"/>
        </w:rPr>
        <w:t xml:space="preserve">  </w:t>
      </w:r>
    </w:p>
    <w:p w14:paraId="787F96F0" w14:textId="77777777" w:rsidR="00A95EC1" w:rsidRDefault="00A95EC1" w:rsidP="006C2901">
      <w:pPr>
        <w:adjustRightInd w:val="0"/>
        <w:snapToGrid w:val="0"/>
        <w:spacing w:line="360" w:lineRule="auto"/>
        <w:jc w:val="center"/>
        <w:rPr>
          <w:color w:val="000000"/>
        </w:rPr>
      </w:pPr>
    </w:p>
    <w:p w14:paraId="29D52FA4" w14:textId="5CDE946F" w:rsidR="004D77ED" w:rsidRDefault="004D77ED" w:rsidP="006C2901">
      <w:pPr>
        <w:widowControl/>
        <w:adjustRightInd w:val="0"/>
        <w:snapToGrid w:val="0"/>
        <w:spacing w:line="360" w:lineRule="auto"/>
        <w:rPr>
          <w:rFonts w:ascii="Arial Unicode MS" w:eastAsia="Arial Unicode MS" w:hAnsi="Arial Unicode MS" w:cs="Arial Unicode MS"/>
          <w:b/>
          <w:sz w:val="22"/>
        </w:rPr>
      </w:pPr>
    </w:p>
    <w:p w14:paraId="61F14B40" w14:textId="02B46DA1" w:rsidR="00577D54" w:rsidRDefault="00577D54" w:rsidP="006C2901">
      <w:pPr>
        <w:widowControl/>
        <w:adjustRightInd w:val="0"/>
        <w:snapToGrid w:val="0"/>
        <w:spacing w:line="360" w:lineRule="auto"/>
        <w:rPr>
          <w:rFonts w:ascii="Arial Unicode MS" w:eastAsia="Arial Unicode MS" w:hAnsi="Arial Unicode MS" w:cs="Arial Unicode MS"/>
          <w:b/>
          <w:sz w:val="22"/>
        </w:rPr>
      </w:pPr>
    </w:p>
    <w:p w14:paraId="5EDE7D26" w14:textId="77777777" w:rsidR="00F26C63" w:rsidRDefault="00F26C63" w:rsidP="006C2901">
      <w:pPr>
        <w:widowControl/>
        <w:adjustRightInd w:val="0"/>
        <w:snapToGrid w:val="0"/>
        <w:spacing w:line="360" w:lineRule="auto"/>
        <w:rPr>
          <w:rFonts w:ascii="Arial Unicode MS" w:eastAsia="Arial Unicode MS" w:hAnsi="Arial Unicode MS" w:cs="Arial Unicode MS"/>
          <w:b/>
          <w:sz w:val="22"/>
        </w:rPr>
      </w:pPr>
    </w:p>
    <w:p w14:paraId="5268A102" w14:textId="4B0E41F0" w:rsidR="004D77ED" w:rsidRPr="00437CD1" w:rsidRDefault="00E57D6E" w:rsidP="006C2901">
      <w:pPr>
        <w:widowControl/>
        <w:adjustRightInd w:val="0"/>
        <w:snapToGrid w:val="0"/>
        <w:spacing w:line="360" w:lineRule="auto"/>
        <w:jc w:val="center"/>
        <w:rPr>
          <w:rFonts w:ascii="Times New Roman" w:eastAsia="Arial Unicode MS" w:hAnsi="Times New Roman" w:cs="Times New Roman"/>
          <w:b/>
          <w:sz w:val="22"/>
        </w:rPr>
      </w:pPr>
      <w:r w:rsidRPr="00437CD1">
        <w:rPr>
          <w:rFonts w:ascii="Times New Roman" w:eastAsia="Arial Unicode MS" w:hAnsi="Times New Roman" w:cs="Times New Roman"/>
          <w:b/>
          <w:sz w:val="22"/>
        </w:rPr>
        <w:t>Hangzhou</w:t>
      </w:r>
      <w:r w:rsidR="00350DF8" w:rsidRPr="00437CD1">
        <w:rPr>
          <w:rFonts w:ascii="Times New Roman" w:eastAsia="Arial Unicode MS" w:hAnsi="Times New Roman" w:cs="Times New Roman"/>
          <w:b/>
          <w:sz w:val="22"/>
        </w:rPr>
        <w:t>，</w:t>
      </w:r>
      <w:r w:rsidR="00350DF8" w:rsidRPr="00437CD1">
        <w:rPr>
          <w:rFonts w:ascii="Times New Roman" w:eastAsia="Arial Unicode MS" w:hAnsi="Times New Roman" w:cs="Times New Roman"/>
          <w:b/>
          <w:sz w:val="22"/>
        </w:rPr>
        <w:t>Zhejiang</w:t>
      </w:r>
    </w:p>
    <w:p w14:paraId="649AA386" w14:textId="6DB2E2D1" w:rsidR="00416C65" w:rsidRPr="00437CD1" w:rsidRDefault="00416C65" w:rsidP="006C2901">
      <w:pPr>
        <w:widowControl/>
        <w:adjustRightInd w:val="0"/>
        <w:snapToGrid w:val="0"/>
        <w:spacing w:line="360" w:lineRule="auto"/>
        <w:jc w:val="center"/>
        <w:rPr>
          <w:rFonts w:ascii="Times New Roman" w:eastAsia="Arial Unicode MS" w:hAnsi="Times New Roman" w:cs="Times New Roman"/>
          <w:b/>
          <w:sz w:val="22"/>
        </w:rPr>
      </w:pPr>
      <w:r w:rsidRPr="00437CD1">
        <w:rPr>
          <w:rFonts w:ascii="Times New Roman" w:eastAsia="Arial Unicode MS" w:hAnsi="Times New Roman" w:cs="Times New Roman"/>
          <w:b/>
          <w:sz w:val="22"/>
        </w:rPr>
        <w:t>June 17, 2020</w:t>
      </w:r>
    </w:p>
    <w:p w14:paraId="1E826D1C" w14:textId="77777777" w:rsidR="00416C65" w:rsidRDefault="00416C65" w:rsidP="006C2901">
      <w:pPr>
        <w:adjustRightInd w:val="0"/>
        <w:snapToGrid w:val="0"/>
        <w:spacing w:line="360" w:lineRule="auto"/>
      </w:pPr>
    </w:p>
    <w:p w14:paraId="4759791E" w14:textId="6C24EDBB" w:rsidR="00F75648" w:rsidRPr="00312237" w:rsidRDefault="007333D5" w:rsidP="006C2901">
      <w:pPr>
        <w:adjustRightInd w:val="0"/>
        <w:snapToGrid w:val="0"/>
        <w:spacing w:line="360" w:lineRule="auto"/>
        <w:rPr>
          <w:rFonts w:ascii="Times New Roman" w:hAnsi="Times New Roman" w:cs="Times New Roman"/>
          <w:b/>
          <w:bCs/>
          <w:sz w:val="28"/>
          <w:szCs w:val="28"/>
        </w:rPr>
      </w:pPr>
      <w:r w:rsidRPr="00312237">
        <w:rPr>
          <w:rFonts w:ascii="Times New Roman" w:hAnsi="Times New Roman" w:cs="Times New Roman"/>
          <w:b/>
          <w:bCs/>
          <w:sz w:val="28"/>
          <w:szCs w:val="28"/>
        </w:rPr>
        <w:lastRenderedPageBreak/>
        <w:t>Abstract</w:t>
      </w:r>
    </w:p>
    <w:p w14:paraId="2BF6DDC9" w14:textId="38A737D2" w:rsidR="00EB0A3F" w:rsidRPr="00EF5018" w:rsidRDefault="007E0FAB" w:rsidP="00224778">
      <w:pPr>
        <w:adjustRightInd w:val="0"/>
        <w:snapToGrid w:val="0"/>
        <w:spacing w:line="360" w:lineRule="auto"/>
        <w:ind w:firstLineChars="250" w:firstLine="600"/>
        <w:rPr>
          <w:rFonts w:ascii="Times New Roman" w:hAnsi="Times New Roman" w:cs="Times New Roman"/>
          <w:sz w:val="24"/>
          <w:szCs w:val="24"/>
        </w:rPr>
      </w:pPr>
      <w:r>
        <w:rPr>
          <w:rFonts w:ascii="Times New Roman" w:hAnsi="Times New Roman" w:cs="Times New Roman"/>
          <w:sz w:val="24"/>
          <w:szCs w:val="24"/>
        </w:rPr>
        <w:t>Under the influence of the fast-changing and complex social reality of 20</w:t>
      </w:r>
      <w:r w:rsidRPr="007E0FAB">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British modernism literature were largely different from the literature before in the light of both the form and the content. This article views the changes made by the authors, consciously or unconsciously, as a kind of experimental skills; for example, the expressionism, symbolism, and imagism principles in poetry composing, the “stream of consciousness” skills in fictions and the absurdity in dramas. </w:t>
      </w:r>
      <w:r w:rsidR="008451F6" w:rsidRPr="00EF5018">
        <w:rPr>
          <w:rFonts w:ascii="Times New Roman" w:hAnsi="Times New Roman" w:cs="Times New Roman"/>
          <w:sz w:val="24"/>
          <w:szCs w:val="24"/>
        </w:rPr>
        <w:t xml:space="preserve">This </w:t>
      </w:r>
      <w:r w:rsidR="00796798" w:rsidRPr="00EF5018">
        <w:rPr>
          <w:rFonts w:ascii="Times New Roman" w:hAnsi="Times New Roman" w:cs="Times New Roman"/>
          <w:sz w:val="24"/>
          <w:szCs w:val="24"/>
        </w:rPr>
        <w:t xml:space="preserve">article will </w:t>
      </w:r>
      <w:r w:rsidR="0004459D" w:rsidRPr="00EF5018">
        <w:rPr>
          <w:rFonts w:ascii="Times New Roman" w:hAnsi="Times New Roman" w:cs="Times New Roman"/>
          <w:sz w:val="24"/>
          <w:szCs w:val="24"/>
        </w:rPr>
        <w:t xml:space="preserve">use the </w:t>
      </w:r>
      <w:r w:rsidR="009D5FE2" w:rsidRPr="00EF5018">
        <w:rPr>
          <w:rFonts w:ascii="Times New Roman" w:hAnsi="Times New Roman" w:cs="Times New Roman"/>
          <w:sz w:val="24"/>
          <w:szCs w:val="24"/>
        </w:rPr>
        <w:t xml:space="preserve">view of </w:t>
      </w:r>
      <w:r w:rsidR="00E00842" w:rsidRPr="00EF5018">
        <w:rPr>
          <w:rFonts w:ascii="Times New Roman" w:hAnsi="Times New Roman" w:cs="Times New Roman"/>
          <w:sz w:val="24"/>
          <w:szCs w:val="24"/>
        </w:rPr>
        <w:t xml:space="preserve">experimental </w:t>
      </w:r>
      <w:r w:rsidR="0069435A">
        <w:rPr>
          <w:rFonts w:ascii="Times New Roman" w:hAnsi="Times New Roman" w:cs="Times New Roman"/>
          <w:sz w:val="24"/>
          <w:szCs w:val="24"/>
        </w:rPr>
        <w:t>skills</w:t>
      </w:r>
      <w:r w:rsidR="005679A3" w:rsidRPr="00EF5018">
        <w:rPr>
          <w:rFonts w:ascii="Times New Roman" w:hAnsi="Times New Roman" w:cs="Times New Roman"/>
          <w:sz w:val="24"/>
          <w:szCs w:val="24"/>
        </w:rPr>
        <w:t xml:space="preserve"> </w:t>
      </w:r>
      <w:r w:rsidR="00EC6C1D" w:rsidRPr="00EF5018">
        <w:rPr>
          <w:rFonts w:ascii="Times New Roman" w:hAnsi="Times New Roman" w:cs="Times New Roman"/>
          <w:sz w:val="24"/>
          <w:szCs w:val="24"/>
        </w:rPr>
        <w:t xml:space="preserve">as a </w:t>
      </w:r>
      <w:r w:rsidR="00BE074D" w:rsidRPr="00EF5018">
        <w:rPr>
          <w:rFonts w:ascii="Times New Roman" w:hAnsi="Times New Roman" w:cs="Times New Roman"/>
          <w:sz w:val="24"/>
          <w:szCs w:val="24"/>
        </w:rPr>
        <w:t xml:space="preserve">scope, to </w:t>
      </w:r>
      <w:r w:rsidR="00456007" w:rsidRPr="00EF5018">
        <w:rPr>
          <w:rFonts w:ascii="Times New Roman" w:hAnsi="Times New Roman" w:cs="Times New Roman"/>
          <w:sz w:val="24"/>
          <w:szCs w:val="24"/>
        </w:rPr>
        <w:t>provide a</w:t>
      </w:r>
      <w:r w:rsidR="00027398" w:rsidRPr="00EF5018">
        <w:rPr>
          <w:rFonts w:ascii="Times New Roman" w:hAnsi="Times New Roman" w:cs="Times New Roman"/>
          <w:sz w:val="24"/>
          <w:szCs w:val="24"/>
        </w:rPr>
        <w:t xml:space="preserve"> brief</w:t>
      </w:r>
      <w:r w:rsidR="00456007" w:rsidRPr="00EF5018">
        <w:rPr>
          <w:rFonts w:ascii="Times New Roman" w:hAnsi="Times New Roman" w:cs="Times New Roman"/>
          <w:sz w:val="24"/>
          <w:szCs w:val="24"/>
        </w:rPr>
        <w:t xml:space="preserve"> </w:t>
      </w:r>
      <w:r w:rsidR="00E92C2E" w:rsidRPr="00EF5018">
        <w:rPr>
          <w:rFonts w:ascii="Times New Roman" w:hAnsi="Times New Roman" w:cs="Times New Roman"/>
          <w:sz w:val="24"/>
          <w:szCs w:val="24"/>
        </w:rPr>
        <w:t xml:space="preserve">review of </w:t>
      </w:r>
      <w:r w:rsidR="00911CB6" w:rsidRPr="00EF5018">
        <w:rPr>
          <w:rFonts w:ascii="Times New Roman" w:hAnsi="Times New Roman" w:cs="Times New Roman"/>
          <w:sz w:val="24"/>
          <w:szCs w:val="24"/>
        </w:rPr>
        <w:t xml:space="preserve">the </w:t>
      </w:r>
      <w:r w:rsidR="00CC5C6E" w:rsidRPr="00EF5018">
        <w:rPr>
          <w:rFonts w:ascii="Times New Roman" w:hAnsi="Times New Roman" w:cs="Times New Roman"/>
          <w:sz w:val="24"/>
          <w:szCs w:val="24"/>
        </w:rPr>
        <w:t xml:space="preserve">styles </w:t>
      </w:r>
      <w:r w:rsidR="00FF1419" w:rsidRPr="00EF5018">
        <w:rPr>
          <w:rFonts w:ascii="Times New Roman" w:hAnsi="Times New Roman" w:cs="Times New Roman"/>
          <w:sz w:val="24"/>
          <w:szCs w:val="24"/>
        </w:rPr>
        <w:t xml:space="preserve">and </w:t>
      </w:r>
      <w:r w:rsidR="000F4176" w:rsidRPr="00EF5018">
        <w:rPr>
          <w:rFonts w:ascii="Times New Roman" w:hAnsi="Times New Roman" w:cs="Times New Roman"/>
          <w:sz w:val="24"/>
          <w:szCs w:val="24"/>
        </w:rPr>
        <w:t xml:space="preserve">features of </w:t>
      </w:r>
      <w:r w:rsidR="004B524C" w:rsidRPr="00EF5018">
        <w:rPr>
          <w:rFonts w:ascii="Times New Roman" w:hAnsi="Times New Roman" w:cs="Times New Roman"/>
          <w:sz w:val="24"/>
          <w:szCs w:val="24"/>
        </w:rPr>
        <w:t>British</w:t>
      </w:r>
      <w:r w:rsidR="0066650D" w:rsidRPr="00EF5018">
        <w:rPr>
          <w:rFonts w:ascii="Times New Roman" w:hAnsi="Times New Roman" w:cs="Times New Roman"/>
          <w:sz w:val="24"/>
          <w:szCs w:val="24"/>
        </w:rPr>
        <w:t xml:space="preserve"> modernism </w:t>
      </w:r>
      <w:r w:rsidR="000413DF" w:rsidRPr="00EF5018">
        <w:rPr>
          <w:rFonts w:ascii="Times New Roman" w:hAnsi="Times New Roman" w:cs="Times New Roman"/>
          <w:sz w:val="24"/>
          <w:szCs w:val="24"/>
        </w:rPr>
        <w:t>literatur</w:t>
      </w:r>
      <w:r w:rsidR="00A75232" w:rsidRPr="00EF5018">
        <w:rPr>
          <w:rFonts w:ascii="Times New Roman" w:hAnsi="Times New Roman" w:cs="Times New Roman"/>
          <w:sz w:val="24"/>
          <w:szCs w:val="24"/>
        </w:rPr>
        <w:t xml:space="preserve">e of the </w:t>
      </w:r>
      <w:r w:rsidR="007A19F1" w:rsidRPr="00EF5018">
        <w:rPr>
          <w:rFonts w:ascii="Times New Roman" w:hAnsi="Times New Roman" w:cs="Times New Roman"/>
          <w:sz w:val="24"/>
          <w:szCs w:val="24"/>
        </w:rPr>
        <w:t>20</w:t>
      </w:r>
      <w:r w:rsidR="007A19F1" w:rsidRPr="00EF5018">
        <w:rPr>
          <w:rFonts w:ascii="Times New Roman" w:hAnsi="Times New Roman" w:cs="Times New Roman"/>
          <w:sz w:val="24"/>
          <w:szCs w:val="24"/>
          <w:vertAlign w:val="superscript"/>
        </w:rPr>
        <w:t>th</w:t>
      </w:r>
      <w:r w:rsidR="007A19F1" w:rsidRPr="00EF5018">
        <w:rPr>
          <w:rFonts w:ascii="Times New Roman" w:hAnsi="Times New Roman" w:cs="Times New Roman"/>
          <w:sz w:val="24"/>
          <w:szCs w:val="24"/>
        </w:rPr>
        <w:t xml:space="preserve"> </w:t>
      </w:r>
      <w:r w:rsidR="007344D9" w:rsidRPr="00EF5018">
        <w:rPr>
          <w:rFonts w:ascii="Times New Roman" w:hAnsi="Times New Roman" w:cs="Times New Roman"/>
          <w:sz w:val="24"/>
          <w:szCs w:val="24"/>
        </w:rPr>
        <w:t>century</w:t>
      </w:r>
      <w:r>
        <w:rPr>
          <w:rFonts w:ascii="Times New Roman" w:hAnsi="Times New Roman" w:cs="Times New Roman"/>
          <w:sz w:val="24"/>
          <w:szCs w:val="24"/>
        </w:rPr>
        <w:t xml:space="preserve">, and trying to give several explanations to the formation of the </w:t>
      </w:r>
      <w:r w:rsidR="0001052D">
        <w:rPr>
          <w:rFonts w:ascii="Times New Roman" w:hAnsi="Times New Roman" w:cs="Times New Roman"/>
          <w:sz w:val="24"/>
          <w:szCs w:val="24"/>
        </w:rPr>
        <w:t xml:space="preserve">“experimental fever” from the view of philosophy and historical background. Finally, </w:t>
      </w:r>
      <w:r w:rsidR="00927358">
        <w:rPr>
          <w:rFonts w:ascii="Times New Roman" w:hAnsi="Times New Roman" w:cs="Times New Roman"/>
          <w:sz w:val="24"/>
          <w:szCs w:val="24"/>
        </w:rPr>
        <w:t>this article reached a conclusion that the British modernism literature was extinct for its experimental skills, with both the language beauty and creativity and the thoughts they conveyed with illogical, fragmented and subjective features</w:t>
      </w:r>
      <w:r w:rsidR="00EB0A3F">
        <w:rPr>
          <w:rFonts w:ascii="Times New Roman" w:hAnsi="Times New Roman" w:cs="Times New Roman"/>
          <w:sz w:val="24"/>
          <w:szCs w:val="24"/>
        </w:rPr>
        <w:t>.</w:t>
      </w:r>
    </w:p>
    <w:p w14:paraId="63C3BA3A" w14:textId="3B8B5BB9" w:rsidR="00EF242F" w:rsidRPr="0001052D" w:rsidRDefault="00D1257F" w:rsidP="006C2901">
      <w:pPr>
        <w:adjustRightInd w:val="0"/>
        <w:snapToGrid w:val="0"/>
        <w:spacing w:line="360" w:lineRule="auto"/>
        <w:rPr>
          <w:rFonts w:ascii="Times New Roman" w:hAnsi="Times New Roman" w:cs="Times New Roman"/>
          <w:sz w:val="24"/>
          <w:szCs w:val="24"/>
        </w:rPr>
      </w:pPr>
      <w:r w:rsidRPr="0001052D">
        <w:rPr>
          <w:rFonts w:ascii="Times New Roman" w:hAnsi="Times New Roman" w:cs="Times New Roman"/>
          <w:b/>
          <w:bCs/>
          <w:i/>
          <w:iCs/>
          <w:sz w:val="24"/>
          <w:szCs w:val="24"/>
        </w:rPr>
        <w:t xml:space="preserve">Key </w:t>
      </w:r>
      <w:r w:rsidR="00261EB8" w:rsidRPr="0001052D">
        <w:rPr>
          <w:rFonts w:ascii="Times New Roman" w:hAnsi="Times New Roman" w:cs="Times New Roman"/>
          <w:b/>
          <w:bCs/>
          <w:i/>
          <w:iCs/>
          <w:sz w:val="24"/>
          <w:szCs w:val="24"/>
        </w:rPr>
        <w:t>Words:</w:t>
      </w:r>
      <w:r w:rsidR="00843AD8" w:rsidRPr="0001052D">
        <w:rPr>
          <w:rFonts w:ascii="Times New Roman" w:hAnsi="Times New Roman" w:cs="Times New Roman"/>
          <w:b/>
          <w:bCs/>
          <w:i/>
          <w:iCs/>
          <w:sz w:val="24"/>
          <w:szCs w:val="24"/>
        </w:rPr>
        <w:t xml:space="preserve"> </w:t>
      </w:r>
      <w:r w:rsidR="00843AD8" w:rsidRPr="0001052D">
        <w:rPr>
          <w:rFonts w:ascii="Times New Roman" w:hAnsi="Times New Roman" w:cs="Times New Roman"/>
          <w:sz w:val="24"/>
          <w:szCs w:val="24"/>
        </w:rPr>
        <w:t>experiment</w:t>
      </w:r>
      <w:r w:rsidR="008637A8" w:rsidRPr="0001052D">
        <w:rPr>
          <w:rFonts w:ascii="Times New Roman" w:hAnsi="Times New Roman" w:cs="Times New Roman"/>
          <w:sz w:val="24"/>
          <w:szCs w:val="24"/>
        </w:rPr>
        <w:t>al</w:t>
      </w:r>
      <w:r w:rsidR="00642926" w:rsidRPr="0001052D">
        <w:rPr>
          <w:rFonts w:ascii="Times New Roman" w:hAnsi="Times New Roman" w:cs="Times New Roman"/>
          <w:sz w:val="24"/>
          <w:szCs w:val="24"/>
        </w:rPr>
        <w:t xml:space="preserve">, </w:t>
      </w:r>
      <w:r w:rsidR="006D78E8" w:rsidRPr="0001052D">
        <w:rPr>
          <w:rFonts w:ascii="Times New Roman" w:hAnsi="Times New Roman" w:cs="Times New Roman"/>
          <w:sz w:val="24"/>
          <w:szCs w:val="24"/>
        </w:rPr>
        <w:t xml:space="preserve">British, </w:t>
      </w:r>
      <w:r w:rsidR="0058197A" w:rsidRPr="0001052D">
        <w:rPr>
          <w:rFonts w:ascii="Times New Roman" w:hAnsi="Times New Roman" w:cs="Times New Roman"/>
          <w:sz w:val="24"/>
          <w:szCs w:val="24"/>
        </w:rPr>
        <w:t xml:space="preserve">modernism, </w:t>
      </w:r>
      <w:r w:rsidR="00976767" w:rsidRPr="0001052D">
        <w:rPr>
          <w:rFonts w:ascii="Times New Roman" w:hAnsi="Times New Roman" w:cs="Times New Roman"/>
          <w:sz w:val="24"/>
          <w:szCs w:val="24"/>
        </w:rPr>
        <w:t>literature</w:t>
      </w:r>
      <w:r w:rsidR="006D5679" w:rsidRPr="0001052D">
        <w:rPr>
          <w:rFonts w:ascii="Times New Roman" w:hAnsi="Times New Roman" w:cs="Times New Roman"/>
          <w:sz w:val="24"/>
          <w:szCs w:val="24"/>
        </w:rPr>
        <w:t>, 20</w:t>
      </w:r>
      <w:r w:rsidR="006D5679" w:rsidRPr="0001052D">
        <w:rPr>
          <w:rFonts w:ascii="Times New Roman" w:hAnsi="Times New Roman" w:cs="Times New Roman"/>
          <w:sz w:val="24"/>
          <w:szCs w:val="24"/>
          <w:vertAlign w:val="superscript"/>
        </w:rPr>
        <w:t>th</w:t>
      </w:r>
      <w:r w:rsidR="006D5679" w:rsidRPr="0001052D">
        <w:rPr>
          <w:rFonts w:ascii="Times New Roman" w:hAnsi="Times New Roman" w:cs="Times New Roman"/>
          <w:sz w:val="24"/>
          <w:szCs w:val="24"/>
        </w:rPr>
        <w:t xml:space="preserve"> century</w:t>
      </w:r>
    </w:p>
    <w:p w14:paraId="4EA98FA6" w14:textId="59F8A50D" w:rsidR="005E279F" w:rsidRDefault="005E279F" w:rsidP="006C2901">
      <w:pPr>
        <w:adjustRightInd w:val="0"/>
        <w:snapToGrid w:val="0"/>
        <w:spacing w:line="360" w:lineRule="auto"/>
        <w:rPr>
          <w:rFonts w:ascii="Times New Roman" w:hAnsi="Times New Roman" w:cs="Times New Roman"/>
          <w:sz w:val="28"/>
          <w:szCs w:val="28"/>
        </w:rPr>
      </w:pPr>
    </w:p>
    <w:p w14:paraId="32E0C415" w14:textId="77777777" w:rsidR="005E279F" w:rsidRPr="00EF5018" w:rsidRDefault="005E279F" w:rsidP="006C2901">
      <w:pPr>
        <w:adjustRightInd w:val="0"/>
        <w:snapToGrid w:val="0"/>
        <w:spacing w:line="360" w:lineRule="auto"/>
        <w:rPr>
          <w:rFonts w:ascii="Times New Roman" w:hAnsi="Times New Roman" w:cs="Times New Roman"/>
          <w:sz w:val="28"/>
          <w:szCs w:val="28"/>
        </w:rPr>
      </w:pPr>
    </w:p>
    <w:p w14:paraId="2297DC86" w14:textId="6CD025A6" w:rsidR="00261EB8" w:rsidRPr="00EF5018" w:rsidRDefault="00043FFD" w:rsidP="006C2901">
      <w:pPr>
        <w:pStyle w:val="a7"/>
        <w:numPr>
          <w:ilvl w:val="0"/>
          <w:numId w:val="3"/>
        </w:numPr>
        <w:adjustRightInd w:val="0"/>
        <w:snapToGrid w:val="0"/>
        <w:spacing w:line="360" w:lineRule="auto"/>
        <w:ind w:firstLineChars="0"/>
        <w:rPr>
          <w:rFonts w:ascii="Times New Roman" w:hAnsi="Times New Roman" w:cs="Times New Roman"/>
          <w:b/>
          <w:bCs/>
          <w:sz w:val="28"/>
          <w:szCs w:val="28"/>
        </w:rPr>
      </w:pPr>
      <w:r w:rsidRPr="00EF5018">
        <w:rPr>
          <w:rFonts w:ascii="Times New Roman" w:hAnsi="Times New Roman" w:cs="Times New Roman"/>
          <w:b/>
          <w:bCs/>
          <w:sz w:val="28"/>
          <w:szCs w:val="28"/>
        </w:rPr>
        <w:t>A Brief Introduction to British Modernism</w:t>
      </w:r>
      <w:r w:rsidR="00EF6568" w:rsidRPr="00EF5018">
        <w:rPr>
          <w:rFonts w:ascii="Times New Roman" w:hAnsi="Times New Roman" w:cs="Times New Roman"/>
          <w:b/>
          <w:bCs/>
          <w:sz w:val="28"/>
          <w:szCs w:val="28"/>
        </w:rPr>
        <w:t xml:space="preserve"> </w:t>
      </w:r>
      <w:r w:rsidR="002F3146" w:rsidRPr="00EF5018">
        <w:rPr>
          <w:rFonts w:ascii="Times New Roman" w:hAnsi="Times New Roman" w:cs="Times New Roman"/>
          <w:b/>
          <w:bCs/>
          <w:sz w:val="28"/>
          <w:szCs w:val="28"/>
        </w:rPr>
        <w:t>Literature</w:t>
      </w:r>
    </w:p>
    <w:p w14:paraId="58959696" w14:textId="23945B64" w:rsidR="007A2DE5" w:rsidRPr="00EF5018" w:rsidRDefault="009F688B" w:rsidP="006C2901">
      <w:pPr>
        <w:pStyle w:val="a7"/>
        <w:adjustRightInd w:val="0"/>
        <w:snapToGrid w:val="0"/>
        <w:spacing w:line="360" w:lineRule="auto"/>
        <w:ind w:left="720" w:firstLine="480"/>
        <w:rPr>
          <w:rFonts w:ascii="Times New Roman" w:hAnsi="Times New Roman" w:cs="Times New Roman"/>
          <w:sz w:val="24"/>
          <w:szCs w:val="24"/>
        </w:rPr>
      </w:pPr>
      <w:r w:rsidRPr="00EF5018">
        <w:rPr>
          <w:rFonts w:ascii="Times New Roman" w:hAnsi="Times New Roman" w:cs="Times New Roman"/>
          <w:sz w:val="24"/>
          <w:szCs w:val="24"/>
        </w:rPr>
        <w:t xml:space="preserve">Modernism is </w:t>
      </w:r>
      <w:r w:rsidR="00B162E5" w:rsidRPr="00EF5018">
        <w:rPr>
          <w:rFonts w:ascii="Times New Roman" w:hAnsi="Times New Roman" w:cs="Times New Roman"/>
          <w:sz w:val="24"/>
          <w:szCs w:val="24"/>
        </w:rPr>
        <w:t xml:space="preserve">a </w:t>
      </w:r>
      <w:r w:rsidR="005D09D4" w:rsidRPr="00EF5018">
        <w:rPr>
          <w:rFonts w:ascii="Times New Roman" w:hAnsi="Times New Roman" w:cs="Times New Roman"/>
          <w:sz w:val="24"/>
          <w:szCs w:val="24"/>
        </w:rPr>
        <w:t xml:space="preserve">comprehensive </w:t>
      </w:r>
      <w:r w:rsidR="00201596" w:rsidRPr="00EF5018">
        <w:rPr>
          <w:rFonts w:ascii="Times New Roman" w:hAnsi="Times New Roman" w:cs="Times New Roman"/>
          <w:sz w:val="24"/>
          <w:szCs w:val="24"/>
        </w:rPr>
        <w:t xml:space="preserve">term to </w:t>
      </w:r>
      <w:r w:rsidR="00B17C60" w:rsidRPr="00EF5018">
        <w:rPr>
          <w:rFonts w:ascii="Times New Roman" w:hAnsi="Times New Roman" w:cs="Times New Roman"/>
          <w:sz w:val="24"/>
          <w:szCs w:val="24"/>
        </w:rPr>
        <w:t xml:space="preserve">summarize </w:t>
      </w:r>
      <w:r w:rsidR="00892C0A" w:rsidRPr="00EF5018">
        <w:rPr>
          <w:rFonts w:ascii="Times New Roman" w:hAnsi="Times New Roman" w:cs="Times New Roman"/>
          <w:sz w:val="24"/>
          <w:szCs w:val="24"/>
        </w:rPr>
        <w:t xml:space="preserve">all the </w:t>
      </w:r>
      <w:r w:rsidR="00630AE9" w:rsidRPr="00EF5018">
        <w:rPr>
          <w:rFonts w:ascii="Times New Roman" w:hAnsi="Times New Roman" w:cs="Times New Roman"/>
          <w:sz w:val="24"/>
          <w:szCs w:val="24"/>
        </w:rPr>
        <w:t xml:space="preserve">international </w:t>
      </w:r>
      <w:r w:rsidR="00E22243" w:rsidRPr="00EF5018">
        <w:rPr>
          <w:rFonts w:ascii="Times New Roman" w:hAnsi="Times New Roman" w:cs="Times New Roman"/>
          <w:sz w:val="24"/>
          <w:szCs w:val="24"/>
        </w:rPr>
        <w:t xml:space="preserve">trends and </w:t>
      </w:r>
      <w:r w:rsidR="008A58BD" w:rsidRPr="00EF5018">
        <w:rPr>
          <w:rFonts w:ascii="Times New Roman" w:hAnsi="Times New Roman" w:cs="Times New Roman"/>
          <w:sz w:val="24"/>
          <w:szCs w:val="24"/>
        </w:rPr>
        <w:t>movements</w:t>
      </w:r>
      <w:r w:rsidR="00197C83" w:rsidRPr="00EF5018">
        <w:rPr>
          <w:rFonts w:ascii="Times New Roman" w:hAnsi="Times New Roman" w:cs="Times New Roman"/>
          <w:sz w:val="24"/>
          <w:szCs w:val="24"/>
        </w:rPr>
        <w:t xml:space="preserve"> </w:t>
      </w:r>
      <w:r w:rsidR="00C47AD3" w:rsidRPr="00EF5018">
        <w:rPr>
          <w:rFonts w:ascii="Times New Roman" w:hAnsi="Times New Roman" w:cs="Times New Roman"/>
          <w:sz w:val="24"/>
          <w:szCs w:val="24"/>
        </w:rPr>
        <w:t xml:space="preserve">since the </w:t>
      </w:r>
      <w:r w:rsidR="0014759F" w:rsidRPr="00EF5018">
        <w:rPr>
          <w:rFonts w:ascii="Times New Roman" w:hAnsi="Times New Roman" w:cs="Times New Roman"/>
          <w:sz w:val="24"/>
          <w:szCs w:val="24"/>
        </w:rPr>
        <w:t xml:space="preserve">end of </w:t>
      </w:r>
      <w:r w:rsidR="005F562C" w:rsidRPr="00EF5018">
        <w:rPr>
          <w:rFonts w:ascii="Times New Roman" w:hAnsi="Times New Roman" w:cs="Times New Roman"/>
          <w:sz w:val="24"/>
          <w:szCs w:val="24"/>
        </w:rPr>
        <w:t>19</w:t>
      </w:r>
      <w:r w:rsidR="005F562C" w:rsidRPr="00EF5018">
        <w:rPr>
          <w:rFonts w:ascii="Times New Roman" w:hAnsi="Times New Roman" w:cs="Times New Roman"/>
          <w:sz w:val="24"/>
          <w:szCs w:val="24"/>
          <w:vertAlign w:val="superscript"/>
        </w:rPr>
        <w:t>th</w:t>
      </w:r>
      <w:r w:rsidR="005F562C" w:rsidRPr="00EF5018">
        <w:rPr>
          <w:rFonts w:ascii="Times New Roman" w:hAnsi="Times New Roman" w:cs="Times New Roman"/>
          <w:sz w:val="24"/>
          <w:szCs w:val="24"/>
        </w:rPr>
        <w:t xml:space="preserve"> </w:t>
      </w:r>
      <w:r w:rsidR="001738CB" w:rsidRPr="00EF5018">
        <w:rPr>
          <w:rFonts w:ascii="Times New Roman" w:hAnsi="Times New Roman" w:cs="Times New Roman"/>
          <w:sz w:val="24"/>
          <w:szCs w:val="24"/>
        </w:rPr>
        <w:t>century</w:t>
      </w:r>
      <w:r w:rsidR="00CB2662" w:rsidRPr="00EF5018">
        <w:rPr>
          <w:rFonts w:ascii="Times New Roman" w:hAnsi="Times New Roman" w:cs="Times New Roman"/>
          <w:sz w:val="24"/>
          <w:szCs w:val="24"/>
        </w:rPr>
        <w:t>.</w:t>
      </w:r>
      <w:r w:rsidR="00803A6A" w:rsidRPr="00EF5018">
        <w:rPr>
          <w:rFonts w:ascii="Times New Roman" w:hAnsi="Times New Roman" w:cs="Times New Roman"/>
          <w:sz w:val="24"/>
          <w:szCs w:val="24"/>
        </w:rPr>
        <w:t xml:space="preserve"> (</w:t>
      </w:r>
      <w:r w:rsidR="00F745AF" w:rsidRPr="00EF5018">
        <w:rPr>
          <w:rFonts w:ascii="Times New Roman" w:hAnsi="Times New Roman" w:cs="Times New Roman"/>
          <w:sz w:val="24"/>
          <w:szCs w:val="24"/>
        </w:rPr>
        <w:t>Cuddon 399)</w:t>
      </w:r>
      <w:r w:rsidR="001738CB" w:rsidRPr="00EF5018">
        <w:rPr>
          <w:rFonts w:ascii="Times New Roman" w:hAnsi="Times New Roman" w:cs="Times New Roman"/>
          <w:sz w:val="24"/>
          <w:szCs w:val="24"/>
        </w:rPr>
        <w:t xml:space="preserve"> </w:t>
      </w:r>
      <w:r w:rsidR="00EA4D91" w:rsidRPr="00EF5018">
        <w:rPr>
          <w:rFonts w:ascii="Times New Roman" w:hAnsi="Times New Roman" w:cs="Times New Roman"/>
          <w:sz w:val="24"/>
          <w:szCs w:val="24"/>
        </w:rPr>
        <w:t xml:space="preserve">From that </w:t>
      </w:r>
      <w:r w:rsidR="00F63AE0" w:rsidRPr="00EF5018">
        <w:rPr>
          <w:rFonts w:ascii="Times New Roman" w:hAnsi="Times New Roman" w:cs="Times New Roman"/>
          <w:sz w:val="24"/>
          <w:szCs w:val="24"/>
        </w:rPr>
        <w:t xml:space="preserve">we know that </w:t>
      </w:r>
      <w:r w:rsidR="000A637C" w:rsidRPr="00EF5018">
        <w:rPr>
          <w:rFonts w:ascii="Times New Roman" w:hAnsi="Times New Roman" w:cs="Times New Roman"/>
          <w:sz w:val="24"/>
          <w:szCs w:val="24"/>
        </w:rPr>
        <w:t xml:space="preserve">the </w:t>
      </w:r>
      <w:r w:rsidR="00561771" w:rsidRPr="00EF5018">
        <w:rPr>
          <w:rFonts w:ascii="Times New Roman" w:hAnsi="Times New Roman" w:cs="Times New Roman"/>
          <w:sz w:val="24"/>
          <w:szCs w:val="24"/>
        </w:rPr>
        <w:t xml:space="preserve">modernism is </w:t>
      </w:r>
      <w:r w:rsidR="000D1C80" w:rsidRPr="00EF5018">
        <w:rPr>
          <w:rFonts w:ascii="Times New Roman" w:hAnsi="Times New Roman" w:cs="Times New Roman"/>
          <w:sz w:val="24"/>
          <w:szCs w:val="24"/>
        </w:rPr>
        <w:t>not merely a</w:t>
      </w:r>
      <w:r w:rsidR="001C561F" w:rsidRPr="00EF5018">
        <w:rPr>
          <w:rFonts w:ascii="Times New Roman" w:hAnsi="Times New Roman" w:cs="Times New Roman"/>
          <w:sz w:val="24"/>
          <w:szCs w:val="24"/>
        </w:rPr>
        <w:t xml:space="preserve"> simple </w:t>
      </w:r>
      <w:r w:rsidR="00197593" w:rsidRPr="00EF5018">
        <w:rPr>
          <w:rFonts w:ascii="Times New Roman" w:hAnsi="Times New Roman" w:cs="Times New Roman"/>
          <w:sz w:val="24"/>
          <w:szCs w:val="24"/>
        </w:rPr>
        <w:t xml:space="preserve">style, but a </w:t>
      </w:r>
      <w:r w:rsidR="00E2328B" w:rsidRPr="00EF5018">
        <w:rPr>
          <w:rFonts w:ascii="Times New Roman" w:hAnsi="Times New Roman" w:cs="Times New Roman"/>
          <w:sz w:val="24"/>
          <w:szCs w:val="24"/>
        </w:rPr>
        <w:t xml:space="preserve">mix of </w:t>
      </w:r>
      <w:r w:rsidR="0063691A" w:rsidRPr="00EF5018">
        <w:rPr>
          <w:rFonts w:ascii="Times New Roman" w:hAnsi="Times New Roman" w:cs="Times New Roman"/>
          <w:sz w:val="24"/>
          <w:szCs w:val="24"/>
        </w:rPr>
        <w:t xml:space="preserve">thoughts and </w:t>
      </w:r>
      <w:r w:rsidR="00BF2CBE" w:rsidRPr="00EF5018">
        <w:rPr>
          <w:rFonts w:ascii="Times New Roman" w:hAnsi="Times New Roman" w:cs="Times New Roman"/>
          <w:sz w:val="24"/>
          <w:szCs w:val="24"/>
        </w:rPr>
        <w:t xml:space="preserve">trials </w:t>
      </w:r>
      <w:r w:rsidR="00502C08" w:rsidRPr="00EF5018">
        <w:rPr>
          <w:rFonts w:ascii="Times New Roman" w:hAnsi="Times New Roman" w:cs="Times New Roman"/>
          <w:sz w:val="24"/>
          <w:szCs w:val="24"/>
        </w:rPr>
        <w:t xml:space="preserve">of </w:t>
      </w:r>
      <w:r w:rsidR="007E33F0" w:rsidRPr="00EF5018">
        <w:rPr>
          <w:rFonts w:ascii="Times New Roman" w:hAnsi="Times New Roman" w:cs="Times New Roman"/>
          <w:sz w:val="24"/>
          <w:szCs w:val="24"/>
        </w:rPr>
        <w:t xml:space="preserve">different </w:t>
      </w:r>
      <w:r w:rsidR="00743444" w:rsidRPr="00EF5018">
        <w:rPr>
          <w:rFonts w:ascii="Times New Roman" w:hAnsi="Times New Roman" w:cs="Times New Roman"/>
          <w:sz w:val="24"/>
          <w:szCs w:val="24"/>
        </w:rPr>
        <w:t xml:space="preserve">artists </w:t>
      </w:r>
      <w:r w:rsidR="00BD78BC" w:rsidRPr="00EF5018">
        <w:rPr>
          <w:rFonts w:ascii="Times New Roman" w:hAnsi="Times New Roman" w:cs="Times New Roman"/>
          <w:sz w:val="24"/>
          <w:szCs w:val="24"/>
        </w:rPr>
        <w:t>in</w:t>
      </w:r>
      <w:r w:rsidR="00ED5D68" w:rsidRPr="00EF5018">
        <w:rPr>
          <w:rFonts w:ascii="Times New Roman" w:hAnsi="Times New Roman" w:cs="Times New Roman"/>
          <w:sz w:val="24"/>
          <w:szCs w:val="24"/>
        </w:rPr>
        <w:t xml:space="preserve"> </w:t>
      </w:r>
      <w:r w:rsidR="00EB5860" w:rsidRPr="00EF5018">
        <w:rPr>
          <w:rFonts w:ascii="Times New Roman" w:hAnsi="Times New Roman" w:cs="Times New Roman"/>
          <w:sz w:val="24"/>
          <w:szCs w:val="24"/>
        </w:rPr>
        <w:t xml:space="preserve">a </w:t>
      </w:r>
      <w:r w:rsidR="00A44A7F" w:rsidRPr="00EF5018">
        <w:rPr>
          <w:rFonts w:ascii="Times New Roman" w:hAnsi="Times New Roman" w:cs="Times New Roman"/>
          <w:sz w:val="24"/>
          <w:szCs w:val="24"/>
        </w:rPr>
        <w:t>whole</w:t>
      </w:r>
      <w:r w:rsidR="00B35EA6" w:rsidRPr="00EF5018">
        <w:rPr>
          <w:rFonts w:ascii="Times New Roman" w:hAnsi="Times New Roman" w:cs="Times New Roman"/>
          <w:sz w:val="24"/>
          <w:szCs w:val="24"/>
        </w:rPr>
        <w:t xml:space="preserve"> </w:t>
      </w:r>
      <w:r w:rsidR="009D309D" w:rsidRPr="00EF5018">
        <w:rPr>
          <w:rFonts w:ascii="Times New Roman" w:hAnsi="Times New Roman" w:cs="Times New Roman"/>
          <w:sz w:val="24"/>
          <w:szCs w:val="24"/>
        </w:rPr>
        <w:t>age</w:t>
      </w:r>
      <w:r w:rsidR="005C7832" w:rsidRPr="00EF5018">
        <w:rPr>
          <w:rFonts w:ascii="Times New Roman" w:hAnsi="Times New Roman" w:cs="Times New Roman"/>
          <w:sz w:val="24"/>
          <w:szCs w:val="24"/>
        </w:rPr>
        <w:t>;</w:t>
      </w:r>
    </w:p>
    <w:p w14:paraId="41266816" w14:textId="2CAD7C77" w:rsidR="00B85B16" w:rsidRDefault="00651983" w:rsidP="006C2901">
      <w:pPr>
        <w:pStyle w:val="a7"/>
        <w:adjustRightInd w:val="0"/>
        <w:snapToGrid w:val="0"/>
        <w:spacing w:line="360" w:lineRule="auto"/>
        <w:ind w:left="720" w:firstLine="480"/>
        <w:rPr>
          <w:rFonts w:ascii="Times New Roman" w:hAnsi="Times New Roman" w:cs="Times New Roman"/>
          <w:sz w:val="24"/>
          <w:szCs w:val="24"/>
        </w:rPr>
      </w:pPr>
      <w:r w:rsidRPr="00EF5018">
        <w:rPr>
          <w:rFonts w:ascii="Times New Roman" w:hAnsi="Times New Roman" w:cs="Times New Roman"/>
          <w:sz w:val="24"/>
          <w:szCs w:val="24"/>
        </w:rPr>
        <w:t xml:space="preserve">The </w:t>
      </w:r>
      <w:r w:rsidR="009361B2" w:rsidRPr="00EF5018">
        <w:rPr>
          <w:rFonts w:ascii="Times New Roman" w:hAnsi="Times New Roman" w:cs="Times New Roman"/>
          <w:sz w:val="24"/>
          <w:szCs w:val="24"/>
        </w:rPr>
        <w:t xml:space="preserve">British </w:t>
      </w:r>
      <w:r w:rsidR="00646DF9" w:rsidRPr="00EF5018">
        <w:rPr>
          <w:rFonts w:ascii="Times New Roman" w:hAnsi="Times New Roman" w:cs="Times New Roman"/>
          <w:sz w:val="24"/>
          <w:szCs w:val="24"/>
        </w:rPr>
        <w:t>m</w:t>
      </w:r>
      <w:r w:rsidR="000D2680" w:rsidRPr="00EF5018">
        <w:rPr>
          <w:rFonts w:ascii="Times New Roman" w:hAnsi="Times New Roman" w:cs="Times New Roman"/>
          <w:sz w:val="24"/>
          <w:szCs w:val="24"/>
        </w:rPr>
        <w:t xml:space="preserve">odernism </w:t>
      </w:r>
      <w:r w:rsidR="001C6279" w:rsidRPr="00EF5018">
        <w:rPr>
          <w:rFonts w:ascii="Times New Roman" w:hAnsi="Times New Roman" w:cs="Times New Roman"/>
          <w:sz w:val="24"/>
          <w:szCs w:val="24"/>
        </w:rPr>
        <w:t>l</w:t>
      </w:r>
      <w:r w:rsidR="00765DBD" w:rsidRPr="00EF5018">
        <w:rPr>
          <w:rFonts w:ascii="Times New Roman" w:hAnsi="Times New Roman" w:cs="Times New Roman"/>
          <w:sz w:val="24"/>
          <w:szCs w:val="24"/>
        </w:rPr>
        <w:t xml:space="preserve">iterature </w:t>
      </w:r>
      <w:r w:rsidR="00CD722E" w:rsidRPr="00EF5018">
        <w:rPr>
          <w:rFonts w:ascii="Times New Roman" w:hAnsi="Times New Roman" w:cs="Times New Roman"/>
          <w:sz w:val="24"/>
          <w:szCs w:val="24"/>
        </w:rPr>
        <w:t xml:space="preserve">was </w:t>
      </w:r>
      <w:r w:rsidR="004F6A94" w:rsidRPr="00EF5018">
        <w:rPr>
          <w:rFonts w:ascii="Times New Roman" w:hAnsi="Times New Roman" w:cs="Times New Roman"/>
          <w:sz w:val="24"/>
          <w:szCs w:val="24"/>
        </w:rPr>
        <w:t xml:space="preserve">originated in such a </w:t>
      </w:r>
      <w:r w:rsidR="00A45DEE" w:rsidRPr="00EF5018">
        <w:rPr>
          <w:rFonts w:ascii="Times New Roman" w:hAnsi="Times New Roman" w:cs="Times New Roman"/>
          <w:sz w:val="24"/>
          <w:szCs w:val="24"/>
        </w:rPr>
        <w:t xml:space="preserve">complex </w:t>
      </w:r>
      <w:r w:rsidR="0033241B" w:rsidRPr="00EF5018">
        <w:rPr>
          <w:rFonts w:ascii="Times New Roman" w:hAnsi="Times New Roman" w:cs="Times New Roman"/>
          <w:sz w:val="24"/>
          <w:szCs w:val="24"/>
        </w:rPr>
        <w:t>age</w:t>
      </w:r>
      <w:r w:rsidR="00960C62" w:rsidRPr="00EF5018">
        <w:rPr>
          <w:rFonts w:ascii="Times New Roman" w:hAnsi="Times New Roman" w:cs="Times New Roman"/>
          <w:sz w:val="24"/>
          <w:szCs w:val="24"/>
        </w:rPr>
        <w:t xml:space="preserve">, </w:t>
      </w:r>
      <w:r w:rsidR="00F9593A" w:rsidRPr="00EF5018">
        <w:rPr>
          <w:rFonts w:ascii="Times New Roman" w:hAnsi="Times New Roman" w:cs="Times New Roman"/>
          <w:sz w:val="24"/>
          <w:szCs w:val="24"/>
        </w:rPr>
        <w:t xml:space="preserve">with </w:t>
      </w:r>
      <w:r w:rsidR="00100E4E" w:rsidRPr="00EF5018">
        <w:rPr>
          <w:rFonts w:ascii="Times New Roman" w:hAnsi="Times New Roman" w:cs="Times New Roman"/>
          <w:sz w:val="24"/>
          <w:szCs w:val="24"/>
        </w:rPr>
        <w:t xml:space="preserve">accurate </w:t>
      </w:r>
      <w:r w:rsidR="001B4495" w:rsidRPr="00EF5018">
        <w:rPr>
          <w:rFonts w:ascii="Times New Roman" w:hAnsi="Times New Roman" w:cs="Times New Roman"/>
          <w:sz w:val="24"/>
          <w:szCs w:val="24"/>
        </w:rPr>
        <w:t xml:space="preserve">contradiction </w:t>
      </w:r>
      <w:r w:rsidR="00212F28" w:rsidRPr="00EF5018">
        <w:rPr>
          <w:rFonts w:ascii="Times New Roman" w:hAnsi="Times New Roman" w:cs="Times New Roman"/>
          <w:sz w:val="24"/>
          <w:szCs w:val="24"/>
        </w:rPr>
        <w:t xml:space="preserve">between </w:t>
      </w:r>
      <w:r w:rsidR="00995B27" w:rsidRPr="00EF5018">
        <w:rPr>
          <w:rFonts w:ascii="Times New Roman" w:hAnsi="Times New Roman" w:cs="Times New Roman"/>
          <w:sz w:val="24"/>
          <w:szCs w:val="24"/>
        </w:rPr>
        <w:t xml:space="preserve">urbans and </w:t>
      </w:r>
      <w:r w:rsidR="004A6B15" w:rsidRPr="00EF5018">
        <w:rPr>
          <w:rFonts w:ascii="Times New Roman" w:hAnsi="Times New Roman" w:cs="Times New Roman"/>
          <w:sz w:val="24"/>
          <w:szCs w:val="24"/>
        </w:rPr>
        <w:t>rurales</w:t>
      </w:r>
      <w:r w:rsidR="00A804D9" w:rsidRPr="00EF5018">
        <w:rPr>
          <w:rFonts w:ascii="Times New Roman" w:hAnsi="Times New Roman" w:cs="Times New Roman"/>
          <w:sz w:val="24"/>
          <w:szCs w:val="24"/>
        </w:rPr>
        <w:t xml:space="preserve"> </w:t>
      </w:r>
      <w:r w:rsidR="00F264CF" w:rsidRPr="00EF5018">
        <w:rPr>
          <w:rFonts w:ascii="Times New Roman" w:hAnsi="Times New Roman" w:cs="Times New Roman"/>
          <w:sz w:val="24"/>
          <w:szCs w:val="24"/>
        </w:rPr>
        <w:t xml:space="preserve">and </w:t>
      </w:r>
      <w:r w:rsidR="00707F6E" w:rsidRPr="00EF5018">
        <w:rPr>
          <w:rFonts w:ascii="Times New Roman" w:hAnsi="Times New Roman" w:cs="Times New Roman"/>
          <w:sz w:val="24"/>
          <w:szCs w:val="24"/>
        </w:rPr>
        <w:t>amo</w:t>
      </w:r>
      <w:r w:rsidR="0075397C" w:rsidRPr="00EF5018">
        <w:rPr>
          <w:rFonts w:ascii="Times New Roman" w:hAnsi="Times New Roman" w:cs="Times New Roman"/>
          <w:sz w:val="24"/>
          <w:szCs w:val="24"/>
        </w:rPr>
        <w:t xml:space="preserve">ng different </w:t>
      </w:r>
      <w:r w:rsidR="00612EBA" w:rsidRPr="00EF5018">
        <w:rPr>
          <w:rFonts w:ascii="Times New Roman" w:hAnsi="Times New Roman" w:cs="Times New Roman"/>
          <w:sz w:val="24"/>
          <w:szCs w:val="24"/>
        </w:rPr>
        <w:t xml:space="preserve">social </w:t>
      </w:r>
      <w:r w:rsidR="007F08A9" w:rsidRPr="00EF5018">
        <w:rPr>
          <w:rFonts w:ascii="Times New Roman" w:hAnsi="Times New Roman" w:cs="Times New Roman"/>
          <w:sz w:val="24"/>
          <w:szCs w:val="24"/>
        </w:rPr>
        <w:t>hierarchies</w:t>
      </w:r>
      <w:r w:rsidR="00745D31" w:rsidRPr="00EF5018">
        <w:rPr>
          <w:rFonts w:ascii="Times New Roman" w:hAnsi="Times New Roman" w:cs="Times New Roman"/>
          <w:sz w:val="24"/>
          <w:szCs w:val="24"/>
        </w:rPr>
        <w:t xml:space="preserve">. </w:t>
      </w:r>
    </w:p>
    <w:p w14:paraId="168CAB6A" w14:textId="2D98AE3E" w:rsidR="00931D5D" w:rsidRDefault="00931D5D" w:rsidP="006C2901">
      <w:pPr>
        <w:pStyle w:val="a7"/>
        <w:adjustRightInd w:val="0"/>
        <w:snapToGrid w:val="0"/>
        <w:spacing w:line="360" w:lineRule="auto"/>
        <w:ind w:left="720" w:firstLine="480"/>
        <w:rPr>
          <w:rFonts w:ascii="Times New Roman" w:hAnsi="Times New Roman" w:cs="Times New Roman"/>
          <w:sz w:val="24"/>
          <w:szCs w:val="24"/>
        </w:rPr>
      </w:pPr>
    </w:p>
    <w:p w14:paraId="556144DB" w14:textId="77777777" w:rsidR="00931D5D" w:rsidRPr="00BB7B98" w:rsidRDefault="00931D5D" w:rsidP="006C2901">
      <w:pPr>
        <w:pStyle w:val="a7"/>
        <w:adjustRightInd w:val="0"/>
        <w:snapToGrid w:val="0"/>
        <w:spacing w:line="360" w:lineRule="auto"/>
        <w:ind w:left="720" w:firstLine="480"/>
        <w:rPr>
          <w:rFonts w:ascii="Times New Roman" w:hAnsi="Times New Roman" w:cs="Times New Roman"/>
          <w:sz w:val="24"/>
          <w:szCs w:val="24"/>
        </w:rPr>
      </w:pPr>
    </w:p>
    <w:p w14:paraId="244A10A9" w14:textId="57E05A75" w:rsidR="00043FFD" w:rsidRPr="00EF5018" w:rsidRDefault="009642A2" w:rsidP="006C2901">
      <w:pPr>
        <w:pStyle w:val="a7"/>
        <w:numPr>
          <w:ilvl w:val="0"/>
          <w:numId w:val="3"/>
        </w:numPr>
        <w:adjustRightInd w:val="0"/>
        <w:snapToGrid w:val="0"/>
        <w:spacing w:line="360" w:lineRule="auto"/>
        <w:ind w:firstLineChars="0"/>
        <w:rPr>
          <w:rFonts w:ascii="Times New Roman" w:hAnsi="Times New Roman" w:cs="Times New Roman"/>
          <w:b/>
          <w:bCs/>
          <w:sz w:val="28"/>
          <w:szCs w:val="28"/>
        </w:rPr>
      </w:pPr>
      <w:r w:rsidRPr="00EF5018">
        <w:rPr>
          <w:rFonts w:ascii="Times New Roman" w:hAnsi="Times New Roman" w:cs="Times New Roman"/>
          <w:b/>
          <w:bCs/>
          <w:sz w:val="28"/>
          <w:szCs w:val="28"/>
        </w:rPr>
        <w:t xml:space="preserve">Experimental </w:t>
      </w:r>
      <w:r w:rsidR="004168AA">
        <w:rPr>
          <w:rFonts w:ascii="Times New Roman" w:hAnsi="Times New Roman" w:cs="Times New Roman"/>
          <w:b/>
          <w:bCs/>
          <w:sz w:val="28"/>
          <w:szCs w:val="28"/>
        </w:rPr>
        <w:t>Skills</w:t>
      </w:r>
      <w:r w:rsidR="006F6212" w:rsidRPr="00EF5018">
        <w:rPr>
          <w:rFonts w:ascii="Times New Roman" w:hAnsi="Times New Roman" w:cs="Times New Roman"/>
          <w:b/>
          <w:bCs/>
          <w:sz w:val="28"/>
          <w:szCs w:val="28"/>
        </w:rPr>
        <w:t xml:space="preserve"> </w:t>
      </w:r>
      <w:r w:rsidR="001D5ADF" w:rsidRPr="00EF5018">
        <w:rPr>
          <w:rFonts w:ascii="Times New Roman" w:hAnsi="Times New Roman" w:cs="Times New Roman"/>
          <w:b/>
          <w:bCs/>
          <w:sz w:val="28"/>
          <w:szCs w:val="28"/>
        </w:rPr>
        <w:t xml:space="preserve">in </w:t>
      </w:r>
      <w:r w:rsidR="004168AA">
        <w:rPr>
          <w:rFonts w:ascii="Times New Roman" w:hAnsi="Times New Roman" w:cs="Times New Roman"/>
          <w:b/>
          <w:bCs/>
          <w:sz w:val="28"/>
          <w:szCs w:val="28"/>
        </w:rPr>
        <w:t xml:space="preserve">Different </w:t>
      </w:r>
      <w:r w:rsidR="004A42A7" w:rsidRPr="00EF5018">
        <w:rPr>
          <w:rFonts w:ascii="Times New Roman" w:hAnsi="Times New Roman" w:cs="Times New Roman"/>
          <w:b/>
          <w:bCs/>
          <w:sz w:val="28"/>
          <w:szCs w:val="28"/>
        </w:rPr>
        <w:t xml:space="preserve">British </w:t>
      </w:r>
      <w:r w:rsidR="00876481" w:rsidRPr="00EF5018">
        <w:rPr>
          <w:rFonts w:ascii="Times New Roman" w:hAnsi="Times New Roman" w:cs="Times New Roman"/>
          <w:b/>
          <w:bCs/>
          <w:sz w:val="28"/>
          <w:szCs w:val="28"/>
        </w:rPr>
        <w:t xml:space="preserve">Modernism </w:t>
      </w:r>
      <w:r w:rsidR="002720A3" w:rsidRPr="00EF5018">
        <w:rPr>
          <w:rFonts w:ascii="Times New Roman" w:hAnsi="Times New Roman" w:cs="Times New Roman"/>
          <w:b/>
          <w:bCs/>
          <w:sz w:val="28"/>
          <w:szCs w:val="28"/>
        </w:rPr>
        <w:t>Literature</w:t>
      </w:r>
      <w:r w:rsidR="00955D06">
        <w:rPr>
          <w:rFonts w:ascii="Times New Roman" w:hAnsi="Times New Roman" w:cs="Times New Roman"/>
          <w:b/>
          <w:bCs/>
          <w:sz w:val="28"/>
          <w:szCs w:val="28"/>
        </w:rPr>
        <w:t xml:space="preserve"> and </w:t>
      </w:r>
      <w:r w:rsidR="001A2FBB">
        <w:rPr>
          <w:rFonts w:ascii="Times New Roman" w:hAnsi="Times New Roman" w:cs="Times New Roman"/>
          <w:b/>
          <w:bCs/>
          <w:sz w:val="28"/>
          <w:szCs w:val="28"/>
        </w:rPr>
        <w:t xml:space="preserve">Representative </w:t>
      </w:r>
      <w:r w:rsidR="00034A89">
        <w:rPr>
          <w:rFonts w:ascii="Times New Roman" w:hAnsi="Times New Roman" w:cs="Times New Roman"/>
          <w:b/>
          <w:bCs/>
          <w:sz w:val="28"/>
          <w:szCs w:val="28"/>
        </w:rPr>
        <w:t>Authors</w:t>
      </w:r>
    </w:p>
    <w:p w14:paraId="3BD09E88" w14:textId="36977B10" w:rsidR="003D5EEC" w:rsidRDefault="00D34709"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A</w:t>
      </w:r>
      <w:r w:rsidR="004E7424" w:rsidRPr="00EF5018">
        <w:rPr>
          <w:rFonts w:ascii="Times New Roman" w:hAnsi="Times New Roman" w:cs="Times New Roman"/>
          <w:sz w:val="24"/>
          <w:szCs w:val="24"/>
        </w:rPr>
        <w:t>lmost all the thoughts and trials</w:t>
      </w:r>
      <w:r w:rsidR="00187C90" w:rsidRPr="00EF5018">
        <w:rPr>
          <w:rFonts w:ascii="Times New Roman" w:hAnsi="Times New Roman" w:cs="Times New Roman"/>
          <w:sz w:val="24"/>
          <w:szCs w:val="24"/>
        </w:rPr>
        <w:t xml:space="preserve"> showed</w:t>
      </w:r>
      <w:r w:rsidR="004E7424" w:rsidRPr="00EF5018">
        <w:rPr>
          <w:rFonts w:ascii="Times New Roman" w:hAnsi="Times New Roman" w:cs="Times New Roman"/>
          <w:sz w:val="24"/>
          <w:szCs w:val="24"/>
        </w:rPr>
        <w:t xml:space="preserve"> a same character. That is the experimental </w:t>
      </w:r>
      <w:r w:rsidR="00F4062D">
        <w:rPr>
          <w:rFonts w:ascii="Times New Roman" w:hAnsi="Times New Roman" w:cs="Times New Roman"/>
          <w:sz w:val="24"/>
          <w:szCs w:val="24"/>
        </w:rPr>
        <w:t>skill</w:t>
      </w:r>
      <w:r w:rsidR="004E7424" w:rsidRPr="00EF5018">
        <w:rPr>
          <w:rFonts w:ascii="Times New Roman" w:hAnsi="Times New Roman" w:cs="Times New Roman"/>
          <w:sz w:val="24"/>
          <w:szCs w:val="24"/>
        </w:rPr>
        <w:t>. The word “experimental” means anti-convention; it is the reflection of the marginalized and chaotic massive psychology under a complex historical background.</w:t>
      </w:r>
    </w:p>
    <w:p w14:paraId="07954F26" w14:textId="263C6FEA" w:rsidR="005B2E43" w:rsidRDefault="00174B19"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 xml:space="preserve">ifferent </w:t>
      </w:r>
      <w:r w:rsidR="003222FF">
        <w:rPr>
          <w:rFonts w:ascii="Times New Roman" w:hAnsi="Times New Roman" w:cs="Times New Roman"/>
          <w:sz w:val="24"/>
          <w:szCs w:val="24"/>
        </w:rPr>
        <w:t xml:space="preserve">literature </w:t>
      </w:r>
      <w:r w:rsidR="00BE18BB">
        <w:rPr>
          <w:rFonts w:ascii="Times New Roman" w:hAnsi="Times New Roman" w:cs="Times New Roman"/>
          <w:sz w:val="24"/>
          <w:szCs w:val="24"/>
        </w:rPr>
        <w:t xml:space="preserve">genres showed </w:t>
      </w:r>
      <w:r w:rsidR="007215F6">
        <w:rPr>
          <w:rFonts w:ascii="Times New Roman" w:hAnsi="Times New Roman" w:cs="Times New Roman"/>
          <w:sz w:val="24"/>
          <w:szCs w:val="24"/>
        </w:rPr>
        <w:t xml:space="preserve">different </w:t>
      </w:r>
      <w:r w:rsidR="009F2FF7">
        <w:rPr>
          <w:rFonts w:ascii="Times New Roman" w:hAnsi="Times New Roman" w:cs="Times New Roman"/>
          <w:sz w:val="24"/>
          <w:szCs w:val="24"/>
        </w:rPr>
        <w:t xml:space="preserve">experimental </w:t>
      </w:r>
      <w:r w:rsidR="000B71E4">
        <w:rPr>
          <w:rFonts w:ascii="Times New Roman" w:hAnsi="Times New Roman" w:cs="Times New Roman"/>
          <w:sz w:val="24"/>
          <w:szCs w:val="24"/>
        </w:rPr>
        <w:t>skills</w:t>
      </w:r>
      <w:r w:rsidR="003D5EA8">
        <w:rPr>
          <w:rFonts w:ascii="Times New Roman" w:hAnsi="Times New Roman" w:cs="Times New Roman"/>
          <w:sz w:val="24"/>
          <w:szCs w:val="24"/>
        </w:rPr>
        <w:t xml:space="preserve">, but no matter it is called the </w:t>
      </w:r>
      <w:r w:rsidR="00C92E52" w:rsidRPr="00C92E52">
        <w:rPr>
          <w:rFonts w:ascii="Times New Roman" w:hAnsi="Times New Roman" w:cs="Times New Roman"/>
          <w:sz w:val="24"/>
          <w:szCs w:val="24"/>
        </w:rPr>
        <w:t>expressionism</w:t>
      </w:r>
      <w:r w:rsidR="003D5EA8">
        <w:rPr>
          <w:rFonts w:ascii="Times New Roman" w:hAnsi="Times New Roman" w:cs="Times New Roman"/>
          <w:sz w:val="24"/>
          <w:szCs w:val="24"/>
        </w:rPr>
        <w:t xml:space="preserve"> in poetry, the “stream of consciousness” in fictions or the “theatre of absurd” in drama, all the experimental skills are the same in nature</w:t>
      </w:r>
      <w:r w:rsidR="003D5EA8">
        <w:rPr>
          <w:rFonts w:ascii="Times New Roman" w:hAnsi="Times New Roman" w:cs="Times New Roman" w:hint="eastAsia"/>
          <w:sz w:val="24"/>
          <w:szCs w:val="24"/>
        </w:rPr>
        <w:t>—</w:t>
      </w:r>
      <w:r w:rsidR="003D5EA8">
        <w:rPr>
          <w:rFonts w:ascii="Times New Roman" w:hAnsi="Times New Roman" w:cs="Times New Roman" w:hint="eastAsia"/>
          <w:sz w:val="24"/>
          <w:szCs w:val="24"/>
        </w:rPr>
        <w:t>t</w:t>
      </w:r>
      <w:r w:rsidR="003D5EA8">
        <w:rPr>
          <w:rFonts w:ascii="Times New Roman" w:hAnsi="Times New Roman" w:cs="Times New Roman"/>
          <w:sz w:val="24"/>
          <w:szCs w:val="24"/>
        </w:rPr>
        <w:t>hey</w:t>
      </w:r>
      <w:r w:rsidR="0049212D">
        <w:rPr>
          <w:rFonts w:ascii="Times New Roman" w:hAnsi="Times New Roman" w:cs="Times New Roman"/>
          <w:sz w:val="24"/>
          <w:szCs w:val="24"/>
        </w:rPr>
        <w:t xml:space="preserve"> show the personalized experience of the composer themselves. </w:t>
      </w:r>
      <w:r w:rsidR="0026311B">
        <w:rPr>
          <w:rFonts w:ascii="Times New Roman" w:hAnsi="Times New Roman" w:cs="Times New Roman"/>
          <w:sz w:val="24"/>
          <w:szCs w:val="24"/>
        </w:rPr>
        <w:t xml:space="preserve">The modernism holds an opinion that the world is not flat, but “cubic”. </w:t>
      </w:r>
      <w:r w:rsidR="0049212D">
        <w:rPr>
          <w:rFonts w:ascii="Times New Roman" w:hAnsi="Times New Roman" w:cs="Times New Roman"/>
          <w:sz w:val="24"/>
          <w:szCs w:val="24"/>
        </w:rPr>
        <w:t xml:space="preserve">The composer and the audience reach </w:t>
      </w:r>
      <w:r w:rsidR="00583C6B">
        <w:rPr>
          <w:rFonts w:ascii="Times New Roman" w:hAnsi="Times New Roman" w:cs="Times New Roman"/>
          <w:sz w:val="24"/>
          <w:szCs w:val="24"/>
        </w:rPr>
        <w:t xml:space="preserve">a conclusion not through the texture and figural meanings, but the common understanding of a kind of atmosphere beyond the </w:t>
      </w:r>
      <w:r w:rsidR="00EB2A1F">
        <w:rPr>
          <w:rFonts w:ascii="Times New Roman" w:hAnsi="Times New Roman" w:cs="Times New Roman"/>
          <w:sz w:val="24"/>
          <w:szCs w:val="24"/>
        </w:rPr>
        <w:t>story</w:t>
      </w:r>
      <w:r w:rsidR="0026311B">
        <w:rPr>
          <w:rFonts w:ascii="Times New Roman" w:hAnsi="Times New Roman" w:cs="Times New Roman"/>
          <w:sz w:val="24"/>
          <w:szCs w:val="24"/>
        </w:rPr>
        <w:t>. (</w:t>
      </w:r>
      <w:r w:rsidR="0026311B">
        <w:rPr>
          <w:rFonts w:ascii="Times New Roman" w:hAnsi="Times New Roman" w:cs="Times New Roman" w:hint="eastAsia"/>
          <w:sz w:val="24"/>
          <w:szCs w:val="24"/>
        </w:rPr>
        <w:t>颜</w:t>
      </w:r>
      <w:r w:rsidR="0026311B">
        <w:rPr>
          <w:rFonts w:ascii="Times New Roman" w:hAnsi="Times New Roman" w:cs="Times New Roman" w:hint="eastAsia"/>
          <w:sz w:val="24"/>
          <w:szCs w:val="24"/>
        </w:rPr>
        <w:t xml:space="preserve"> 19</w:t>
      </w:r>
      <w:r w:rsidR="0026311B">
        <w:rPr>
          <w:rFonts w:ascii="Times New Roman" w:hAnsi="Times New Roman" w:cs="Times New Roman"/>
          <w:sz w:val="24"/>
          <w:szCs w:val="24"/>
        </w:rPr>
        <w:t>)</w:t>
      </w:r>
    </w:p>
    <w:p w14:paraId="6F03CEE5" w14:textId="77777777" w:rsidR="00C07816" w:rsidRPr="003D5EA8" w:rsidRDefault="00C07816" w:rsidP="006C2901">
      <w:pPr>
        <w:pStyle w:val="a7"/>
        <w:adjustRightInd w:val="0"/>
        <w:snapToGrid w:val="0"/>
        <w:spacing w:line="360" w:lineRule="auto"/>
        <w:ind w:left="720" w:firstLine="480"/>
        <w:rPr>
          <w:rFonts w:ascii="Times New Roman" w:hAnsi="Times New Roman" w:cs="Times New Roman"/>
          <w:sz w:val="24"/>
          <w:szCs w:val="24"/>
        </w:rPr>
      </w:pPr>
    </w:p>
    <w:p w14:paraId="5FAC71F7" w14:textId="77777777" w:rsidR="00A111CA" w:rsidRPr="000E223E" w:rsidRDefault="00A111CA" w:rsidP="006C2901">
      <w:pPr>
        <w:pStyle w:val="a7"/>
        <w:adjustRightInd w:val="0"/>
        <w:snapToGrid w:val="0"/>
        <w:spacing w:line="360" w:lineRule="auto"/>
        <w:ind w:left="720" w:firstLine="480"/>
        <w:rPr>
          <w:rFonts w:ascii="Times New Roman" w:hAnsi="Times New Roman" w:cs="Times New Roman"/>
          <w:sz w:val="24"/>
          <w:szCs w:val="24"/>
        </w:rPr>
      </w:pPr>
    </w:p>
    <w:p w14:paraId="37865E8F" w14:textId="50F8E6D9" w:rsidR="00440FBA" w:rsidRPr="00AF228E" w:rsidRDefault="004A2DB5" w:rsidP="006C2901">
      <w:pPr>
        <w:pStyle w:val="a7"/>
        <w:numPr>
          <w:ilvl w:val="0"/>
          <w:numId w:val="6"/>
        </w:numPr>
        <w:adjustRightInd w:val="0"/>
        <w:snapToGrid w:val="0"/>
        <w:spacing w:line="360" w:lineRule="auto"/>
        <w:ind w:firstLineChars="0"/>
        <w:rPr>
          <w:rFonts w:ascii="Times New Roman" w:hAnsi="Times New Roman" w:cs="Times New Roman"/>
          <w:b/>
          <w:bCs/>
          <w:sz w:val="24"/>
          <w:szCs w:val="24"/>
        </w:rPr>
      </w:pPr>
      <w:r w:rsidRPr="00AF228E">
        <w:rPr>
          <w:rFonts w:ascii="Times New Roman" w:hAnsi="Times New Roman" w:cs="Times New Roman" w:hint="eastAsia"/>
          <w:b/>
          <w:bCs/>
          <w:sz w:val="24"/>
          <w:szCs w:val="24"/>
        </w:rPr>
        <w:t>M</w:t>
      </w:r>
      <w:r w:rsidRPr="00AF228E">
        <w:rPr>
          <w:rFonts w:ascii="Times New Roman" w:hAnsi="Times New Roman" w:cs="Times New Roman"/>
          <w:b/>
          <w:bCs/>
          <w:sz w:val="24"/>
          <w:szCs w:val="24"/>
        </w:rPr>
        <w:t xml:space="preserve">odernism </w:t>
      </w:r>
      <w:r w:rsidR="00E25CA5" w:rsidRPr="00AF228E">
        <w:rPr>
          <w:rFonts w:ascii="Times New Roman" w:hAnsi="Times New Roman" w:cs="Times New Roman"/>
          <w:b/>
          <w:bCs/>
          <w:sz w:val="24"/>
          <w:szCs w:val="24"/>
        </w:rPr>
        <w:t>Novels</w:t>
      </w:r>
    </w:p>
    <w:p w14:paraId="6CAB8B4F" w14:textId="2CE4DA49" w:rsidR="006240B7" w:rsidRDefault="00943FDE"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t>
      </w:r>
      <w:r w:rsidR="00F2411A">
        <w:rPr>
          <w:rFonts w:ascii="Times New Roman" w:hAnsi="Times New Roman" w:cs="Times New Roman"/>
          <w:sz w:val="24"/>
          <w:szCs w:val="24"/>
        </w:rPr>
        <w:t xml:space="preserve">modernism </w:t>
      </w:r>
      <w:r w:rsidR="00C6541E">
        <w:rPr>
          <w:rFonts w:ascii="Times New Roman" w:hAnsi="Times New Roman" w:cs="Times New Roman"/>
          <w:sz w:val="24"/>
          <w:szCs w:val="24"/>
        </w:rPr>
        <w:t>n</w:t>
      </w:r>
      <w:r w:rsidR="006E1BCF">
        <w:rPr>
          <w:rFonts w:ascii="Times New Roman" w:hAnsi="Times New Roman" w:cs="Times New Roman"/>
          <w:sz w:val="24"/>
          <w:szCs w:val="24"/>
        </w:rPr>
        <w:t xml:space="preserve">ovels, </w:t>
      </w:r>
      <w:r w:rsidR="00F232F5">
        <w:rPr>
          <w:rFonts w:ascii="Times New Roman" w:hAnsi="Times New Roman" w:cs="Times New Roman"/>
          <w:sz w:val="24"/>
          <w:szCs w:val="24"/>
        </w:rPr>
        <w:t xml:space="preserve">the </w:t>
      </w:r>
      <w:r w:rsidR="00ED6636">
        <w:rPr>
          <w:rFonts w:ascii="Times New Roman" w:hAnsi="Times New Roman" w:cs="Times New Roman"/>
          <w:sz w:val="24"/>
          <w:szCs w:val="24"/>
        </w:rPr>
        <w:t>“</w:t>
      </w:r>
      <w:r w:rsidR="00367F16">
        <w:rPr>
          <w:rFonts w:ascii="Times New Roman" w:hAnsi="Times New Roman" w:cs="Times New Roman"/>
          <w:sz w:val="24"/>
          <w:szCs w:val="24"/>
        </w:rPr>
        <w:t xml:space="preserve">stream of </w:t>
      </w:r>
      <w:r w:rsidR="00D00F0D">
        <w:rPr>
          <w:rFonts w:ascii="Times New Roman" w:hAnsi="Times New Roman" w:cs="Times New Roman"/>
          <w:sz w:val="24"/>
          <w:szCs w:val="24"/>
        </w:rPr>
        <w:t>consciousness</w:t>
      </w:r>
      <w:r w:rsidR="00ED6636">
        <w:rPr>
          <w:rFonts w:ascii="Times New Roman" w:hAnsi="Times New Roman" w:cs="Times New Roman"/>
          <w:sz w:val="24"/>
          <w:szCs w:val="24"/>
        </w:rPr>
        <w:t>”</w:t>
      </w:r>
      <w:r w:rsidR="00D00F0D">
        <w:rPr>
          <w:rFonts w:ascii="Times New Roman" w:hAnsi="Times New Roman" w:cs="Times New Roman"/>
          <w:sz w:val="24"/>
          <w:szCs w:val="24"/>
        </w:rPr>
        <w:t xml:space="preserve"> </w:t>
      </w:r>
      <w:r w:rsidR="001F172C">
        <w:rPr>
          <w:rFonts w:ascii="Times New Roman" w:hAnsi="Times New Roman" w:cs="Times New Roman"/>
          <w:sz w:val="24"/>
          <w:szCs w:val="24"/>
        </w:rPr>
        <w:t xml:space="preserve">is the </w:t>
      </w:r>
      <w:r w:rsidR="00B74976">
        <w:rPr>
          <w:rFonts w:ascii="Times New Roman" w:hAnsi="Times New Roman" w:cs="Times New Roman"/>
          <w:sz w:val="24"/>
          <w:szCs w:val="24"/>
        </w:rPr>
        <w:t xml:space="preserve">most </w:t>
      </w:r>
      <w:r w:rsidR="00876333">
        <w:rPr>
          <w:rFonts w:ascii="Times New Roman" w:hAnsi="Times New Roman" w:cs="Times New Roman"/>
          <w:sz w:val="24"/>
          <w:szCs w:val="24"/>
        </w:rPr>
        <w:t xml:space="preserve">extinctive </w:t>
      </w:r>
      <w:r w:rsidR="005571D0">
        <w:rPr>
          <w:rFonts w:ascii="Times New Roman" w:hAnsi="Times New Roman" w:cs="Times New Roman"/>
          <w:sz w:val="24"/>
          <w:szCs w:val="24"/>
        </w:rPr>
        <w:t>skill.</w:t>
      </w:r>
    </w:p>
    <w:p w14:paraId="327E842A" w14:textId="0012AC97" w:rsidR="001B5087" w:rsidRDefault="00AC1648"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“Stream of </w:t>
      </w:r>
      <w:r w:rsidR="009B7C7F">
        <w:rPr>
          <w:rFonts w:ascii="Times New Roman" w:hAnsi="Times New Roman" w:cs="Times New Roman"/>
          <w:sz w:val="24"/>
          <w:szCs w:val="24"/>
        </w:rPr>
        <w:t>c</w:t>
      </w:r>
      <w:r w:rsidR="006B36D3">
        <w:rPr>
          <w:rFonts w:ascii="Times New Roman" w:hAnsi="Times New Roman" w:cs="Times New Roman"/>
          <w:sz w:val="24"/>
          <w:szCs w:val="24"/>
        </w:rPr>
        <w:t>onsciousness</w:t>
      </w:r>
      <w:r>
        <w:rPr>
          <w:rFonts w:ascii="Times New Roman" w:hAnsi="Times New Roman" w:cs="Times New Roman"/>
          <w:sz w:val="24"/>
          <w:szCs w:val="24"/>
        </w:rPr>
        <w:t>”</w:t>
      </w:r>
      <w:r w:rsidR="006B36D3">
        <w:rPr>
          <w:rFonts w:ascii="Times New Roman" w:hAnsi="Times New Roman" w:cs="Times New Roman"/>
          <w:sz w:val="24"/>
          <w:szCs w:val="24"/>
        </w:rPr>
        <w:t xml:space="preserve"> </w:t>
      </w:r>
      <w:r w:rsidR="004665FA">
        <w:rPr>
          <w:rFonts w:ascii="Times New Roman" w:hAnsi="Times New Roman" w:cs="Times New Roman"/>
          <w:sz w:val="24"/>
          <w:szCs w:val="24"/>
        </w:rPr>
        <w:t xml:space="preserve">describes a </w:t>
      </w:r>
      <w:r w:rsidR="003D3DEA">
        <w:rPr>
          <w:rFonts w:ascii="Times New Roman" w:hAnsi="Times New Roman" w:cs="Times New Roman"/>
          <w:sz w:val="24"/>
          <w:szCs w:val="24"/>
        </w:rPr>
        <w:t xml:space="preserve">way of </w:t>
      </w:r>
      <w:r w:rsidR="00BD1F02">
        <w:rPr>
          <w:rFonts w:ascii="Times New Roman" w:hAnsi="Times New Roman" w:cs="Times New Roman"/>
          <w:sz w:val="24"/>
          <w:szCs w:val="24"/>
        </w:rPr>
        <w:t xml:space="preserve">narration which </w:t>
      </w:r>
      <w:r w:rsidR="00BE37B6">
        <w:rPr>
          <w:rFonts w:ascii="Times New Roman" w:hAnsi="Times New Roman" w:cs="Times New Roman"/>
          <w:sz w:val="24"/>
          <w:szCs w:val="24"/>
        </w:rPr>
        <w:t xml:space="preserve">tell the </w:t>
      </w:r>
      <w:r w:rsidR="00FE647F">
        <w:rPr>
          <w:rFonts w:ascii="Times New Roman" w:hAnsi="Times New Roman" w:cs="Times New Roman"/>
          <w:sz w:val="24"/>
          <w:szCs w:val="24"/>
        </w:rPr>
        <w:t xml:space="preserve">story </w:t>
      </w:r>
      <w:r w:rsidR="008B07AA">
        <w:rPr>
          <w:rFonts w:ascii="Times New Roman" w:hAnsi="Times New Roman" w:cs="Times New Roman"/>
          <w:sz w:val="24"/>
          <w:szCs w:val="24"/>
        </w:rPr>
        <w:t xml:space="preserve">not according to the </w:t>
      </w:r>
      <w:r w:rsidR="00A45E6E">
        <w:rPr>
          <w:rFonts w:ascii="Times New Roman" w:hAnsi="Times New Roman" w:cs="Times New Roman"/>
          <w:sz w:val="24"/>
          <w:szCs w:val="24"/>
        </w:rPr>
        <w:t>objective</w:t>
      </w:r>
      <w:r w:rsidR="006035C6">
        <w:rPr>
          <w:rFonts w:ascii="Times New Roman" w:hAnsi="Times New Roman" w:cs="Times New Roman"/>
          <w:sz w:val="24"/>
          <w:szCs w:val="24"/>
        </w:rPr>
        <w:t xml:space="preserve"> time, but the </w:t>
      </w:r>
      <w:r w:rsidR="004332D1">
        <w:rPr>
          <w:rFonts w:ascii="Times New Roman" w:hAnsi="Times New Roman" w:cs="Times New Roman"/>
          <w:sz w:val="24"/>
          <w:szCs w:val="24"/>
        </w:rPr>
        <w:t xml:space="preserve">subjective </w:t>
      </w:r>
      <w:r w:rsidR="00334EB6">
        <w:rPr>
          <w:rFonts w:ascii="Times New Roman" w:hAnsi="Times New Roman" w:cs="Times New Roman"/>
          <w:sz w:val="24"/>
          <w:szCs w:val="24"/>
        </w:rPr>
        <w:t>though</w:t>
      </w:r>
      <w:r w:rsidR="003E46D5">
        <w:rPr>
          <w:rFonts w:ascii="Times New Roman" w:hAnsi="Times New Roman" w:cs="Times New Roman"/>
          <w:sz w:val="24"/>
          <w:szCs w:val="24"/>
        </w:rPr>
        <w:t xml:space="preserve">ts and </w:t>
      </w:r>
      <w:r w:rsidR="00857B1C">
        <w:rPr>
          <w:rFonts w:ascii="Times New Roman" w:hAnsi="Times New Roman" w:cs="Times New Roman"/>
          <w:sz w:val="24"/>
          <w:szCs w:val="24"/>
        </w:rPr>
        <w:t>emotion</w:t>
      </w:r>
      <w:r w:rsidR="00E66AD9">
        <w:rPr>
          <w:rFonts w:ascii="Times New Roman" w:hAnsi="Times New Roman" w:cs="Times New Roman"/>
          <w:sz w:val="24"/>
          <w:szCs w:val="24"/>
        </w:rPr>
        <w:t xml:space="preserve">s </w:t>
      </w:r>
      <w:r w:rsidR="00F816DB">
        <w:rPr>
          <w:rFonts w:ascii="Times New Roman" w:hAnsi="Times New Roman" w:cs="Times New Roman"/>
          <w:sz w:val="24"/>
          <w:szCs w:val="24"/>
        </w:rPr>
        <w:t xml:space="preserve">of </w:t>
      </w:r>
      <w:r w:rsidR="00864CEB">
        <w:rPr>
          <w:rFonts w:ascii="Times New Roman" w:hAnsi="Times New Roman" w:cs="Times New Roman"/>
          <w:sz w:val="24"/>
          <w:szCs w:val="24"/>
        </w:rPr>
        <w:t xml:space="preserve">the characters </w:t>
      </w:r>
      <w:r w:rsidR="008D0382">
        <w:rPr>
          <w:rFonts w:ascii="Times New Roman" w:hAnsi="Times New Roman" w:cs="Times New Roman"/>
          <w:sz w:val="24"/>
          <w:szCs w:val="24"/>
        </w:rPr>
        <w:t xml:space="preserve">or even the </w:t>
      </w:r>
      <w:r w:rsidR="00DF2C27">
        <w:rPr>
          <w:rFonts w:ascii="Times New Roman" w:hAnsi="Times New Roman" w:cs="Times New Roman"/>
          <w:sz w:val="24"/>
          <w:szCs w:val="24"/>
        </w:rPr>
        <w:t>narrat</w:t>
      </w:r>
      <w:r w:rsidR="00E87556">
        <w:rPr>
          <w:rFonts w:ascii="Times New Roman" w:hAnsi="Times New Roman" w:cs="Times New Roman"/>
          <w:sz w:val="24"/>
          <w:szCs w:val="24"/>
        </w:rPr>
        <w:t>ors.</w:t>
      </w:r>
      <w:r w:rsidR="005F730B">
        <w:rPr>
          <w:rFonts w:ascii="Times New Roman" w:hAnsi="Times New Roman" w:cs="Times New Roman"/>
          <w:sz w:val="24"/>
          <w:szCs w:val="24"/>
        </w:rPr>
        <w:t xml:space="preserve"> </w:t>
      </w:r>
      <w:r w:rsidR="00012B8D">
        <w:rPr>
          <w:rFonts w:ascii="Times New Roman" w:hAnsi="Times New Roman" w:cs="Times New Roman"/>
          <w:sz w:val="24"/>
          <w:szCs w:val="24"/>
        </w:rPr>
        <w:t>(</w:t>
      </w:r>
      <w:r w:rsidR="00B452AA">
        <w:rPr>
          <w:rFonts w:ascii="Adobe 宋体 Std L" w:eastAsia="Adobe 宋体 Std L" w:hAnsi="Adobe 宋体 Std L" w:cs="Times New Roman" w:hint="eastAsia"/>
          <w:sz w:val="24"/>
          <w:szCs w:val="24"/>
        </w:rPr>
        <w:t>佚名</w:t>
      </w:r>
      <w:r w:rsidR="00187C90">
        <w:rPr>
          <w:rFonts w:ascii="Adobe 宋体 Std L" w:eastAsia="Adobe 宋体 Std L" w:hAnsi="Adobe 宋体 Std L" w:cs="Times New Roman"/>
          <w:sz w:val="24"/>
          <w:szCs w:val="24"/>
        </w:rPr>
        <w:t xml:space="preserve"> </w:t>
      </w:r>
      <w:r w:rsidR="00187C90">
        <w:rPr>
          <w:rFonts w:ascii="Adobe 宋体 Std L" w:eastAsia="Adobe 宋体 Std L" w:hAnsi="Adobe 宋体 Std L" w:cs="Times New Roman" w:hint="eastAsia"/>
          <w:sz w:val="24"/>
          <w:szCs w:val="24"/>
        </w:rPr>
        <w:t>太原</w:t>
      </w:r>
      <w:r w:rsidR="00012B8D">
        <w:rPr>
          <w:rFonts w:ascii="Times New Roman" w:hAnsi="Times New Roman" w:cs="Times New Roman"/>
          <w:sz w:val="24"/>
          <w:szCs w:val="24"/>
        </w:rPr>
        <w:t>)</w:t>
      </w:r>
    </w:p>
    <w:p w14:paraId="0093AD75" w14:textId="50202735" w:rsidR="00D80C10" w:rsidRDefault="00E87556"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 </w:t>
      </w:r>
      <w:r w:rsidR="001B5087">
        <w:rPr>
          <w:rFonts w:ascii="Times New Roman" w:hAnsi="Times New Roman" w:cs="Times New Roman"/>
          <w:sz w:val="24"/>
          <w:szCs w:val="24"/>
        </w:rPr>
        <w:t xml:space="preserve">The </w:t>
      </w:r>
      <w:r w:rsidR="00D6455B">
        <w:rPr>
          <w:rFonts w:ascii="Times New Roman" w:hAnsi="Times New Roman" w:cs="Times New Roman"/>
          <w:sz w:val="24"/>
          <w:szCs w:val="24"/>
        </w:rPr>
        <w:t>vis</w:t>
      </w:r>
      <w:r w:rsidR="008609FB">
        <w:rPr>
          <w:rFonts w:ascii="Times New Roman" w:hAnsi="Times New Roman" w:cs="Times New Roman"/>
          <w:sz w:val="24"/>
          <w:szCs w:val="24"/>
        </w:rPr>
        <w:t xml:space="preserve">ual </w:t>
      </w:r>
      <w:r w:rsidR="00EA630E">
        <w:rPr>
          <w:rFonts w:ascii="Times New Roman" w:hAnsi="Times New Roman" w:cs="Times New Roman"/>
          <w:sz w:val="24"/>
          <w:szCs w:val="24"/>
        </w:rPr>
        <w:t xml:space="preserve">feature of </w:t>
      </w:r>
      <w:r w:rsidR="00C24886">
        <w:rPr>
          <w:rFonts w:ascii="Times New Roman" w:hAnsi="Times New Roman" w:cs="Times New Roman"/>
          <w:sz w:val="24"/>
          <w:szCs w:val="24"/>
        </w:rPr>
        <w:t>“</w:t>
      </w:r>
      <w:r w:rsidR="00832338">
        <w:rPr>
          <w:rFonts w:ascii="Times New Roman" w:hAnsi="Times New Roman" w:cs="Times New Roman"/>
          <w:sz w:val="24"/>
          <w:szCs w:val="24"/>
        </w:rPr>
        <w:t>s</w:t>
      </w:r>
      <w:r w:rsidR="00ED5BD7">
        <w:rPr>
          <w:rFonts w:ascii="Times New Roman" w:hAnsi="Times New Roman" w:cs="Times New Roman"/>
          <w:sz w:val="24"/>
          <w:szCs w:val="24"/>
        </w:rPr>
        <w:t xml:space="preserve">tream of </w:t>
      </w:r>
      <w:r w:rsidR="00485E2D">
        <w:rPr>
          <w:rFonts w:ascii="Times New Roman" w:hAnsi="Times New Roman" w:cs="Times New Roman"/>
          <w:sz w:val="24"/>
          <w:szCs w:val="24"/>
        </w:rPr>
        <w:t>c</w:t>
      </w:r>
      <w:r w:rsidR="00197AF3">
        <w:rPr>
          <w:rFonts w:ascii="Times New Roman" w:hAnsi="Times New Roman" w:cs="Times New Roman"/>
          <w:sz w:val="24"/>
          <w:szCs w:val="24"/>
        </w:rPr>
        <w:t>onscious</w:t>
      </w:r>
      <w:r w:rsidR="00C24886">
        <w:rPr>
          <w:rFonts w:ascii="Times New Roman" w:hAnsi="Times New Roman" w:cs="Times New Roman"/>
          <w:sz w:val="24"/>
          <w:szCs w:val="24"/>
        </w:rPr>
        <w:t>”</w:t>
      </w:r>
      <w:r w:rsidR="00197AF3">
        <w:rPr>
          <w:rFonts w:ascii="Times New Roman" w:hAnsi="Times New Roman" w:cs="Times New Roman"/>
          <w:sz w:val="24"/>
          <w:szCs w:val="24"/>
        </w:rPr>
        <w:t xml:space="preserve"> </w:t>
      </w:r>
      <w:r w:rsidR="00BD2775">
        <w:rPr>
          <w:rFonts w:ascii="Times New Roman" w:hAnsi="Times New Roman" w:cs="Times New Roman"/>
          <w:sz w:val="24"/>
          <w:szCs w:val="24"/>
        </w:rPr>
        <w:t>n</w:t>
      </w:r>
      <w:r w:rsidR="00197AF3">
        <w:rPr>
          <w:rFonts w:ascii="Times New Roman" w:hAnsi="Times New Roman" w:cs="Times New Roman"/>
          <w:sz w:val="24"/>
          <w:szCs w:val="24"/>
        </w:rPr>
        <w:t xml:space="preserve">ovel could be </w:t>
      </w:r>
      <w:r w:rsidR="00E6317A">
        <w:rPr>
          <w:rFonts w:ascii="Times New Roman" w:hAnsi="Times New Roman" w:cs="Times New Roman"/>
          <w:sz w:val="24"/>
          <w:szCs w:val="24"/>
        </w:rPr>
        <w:t xml:space="preserve">without </w:t>
      </w:r>
      <w:r w:rsidR="008571AD">
        <w:rPr>
          <w:rFonts w:ascii="Times New Roman" w:hAnsi="Times New Roman" w:cs="Times New Roman"/>
          <w:sz w:val="24"/>
          <w:szCs w:val="24"/>
        </w:rPr>
        <w:t>punctuation</w:t>
      </w:r>
      <w:r w:rsidR="00BA3468">
        <w:rPr>
          <w:rFonts w:ascii="Times New Roman" w:hAnsi="Times New Roman" w:cs="Times New Roman"/>
          <w:sz w:val="24"/>
          <w:szCs w:val="24"/>
        </w:rPr>
        <w:t xml:space="preserve">s, </w:t>
      </w:r>
      <w:r w:rsidR="00CE37BB">
        <w:rPr>
          <w:rFonts w:ascii="Times New Roman" w:hAnsi="Times New Roman" w:cs="Times New Roman"/>
          <w:sz w:val="24"/>
          <w:szCs w:val="24"/>
        </w:rPr>
        <w:t xml:space="preserve">for example, </w:t>
      </w:r>
      <w:r w:rsidR="007C023C">
        <w:rPr>
          <w:rFonts w:ascii="Times New Roman" w:hAnsi="Times New Roman" w:cs="Times New Roman"/>
          <w:sz w:val="24"/>
          <w:szCs w:val="24"/>
        </w:rPr>
        <w:t xml:space="preserve">the </w:t>
      </w:r>
      <w:r w:rsidR="005878D7">
        <w:rPr>
          <w:rFonts w:ascii="Times New Roman" w:hAnsi="Times New Roman" w:cs="Times New Roman"/>
          <w:sz w:val="24"/>
          <w:szCs w:val="24"/>
        </w:rPr>
        <w:t xml:space="preserve">last </w:t>
      </w:r>
      <w:r w:rsidR="00B1294A">
        <w:rPr>
          <w:rFonts w:ascii="Times New Roman" w:hAnsi="Times New Roman" w:cs="Times New Roman"/>
          <w:sz w:val="24"/>
          <w:szCs w:val="24"/>
        </w:rPr>
        <w:t>c</w:t>
      </w:r>
      <w:r w:rsidR="00046751">
        <w:rPr>
          <w:rFonts w:ascii="Times New Roman" w:hAnsi="Times New Roman" w:cs="Times New Roman"/>
          <w:sz w:val="24"/>
          <w:szCs w:val="24"/>
        </w:rPr>
        <w:t xml:space="preserve">hapter of </w:t>
      </w:r>
      <w:r w:rsidR="00BD6D3C" w:rsidRPr="00B1294A">
        <w:rPr>
          <w:rFonts w:ascii="Times New Roman" w:hAnsi="Times New Roman" w:cs="Times New Roman"/>
          <w:i/>
          <w:iCs/>
          <w:sz w:val="24"/>
          <w:szCs w:val="24"/>
        </w:rPr>
        <w:t>Ulysses</w:t>
      </w:r>
      <w:r w:rsidR="00BD6D3C">
        <w:rPr>
          <w:rFonts w:ascii="Times New Roman" w:hAnsi="Times New Roman" w:cs="Times New Roman"/>
          <w:sz w:val="24"/>
          <w:szCs w:val="24"/>
        </w:rPr>
        <w:t>.</w:t>
      </w:r>
      <w:r w:rsidR="00B70DAE">
        <w:rPr>
          <w:rFonts w:ascii="Times New Roman" w:hAnsi="Times New Roman" w:cs="Times New Roman"/>
          <w:sz w:val="24"/>
          <w:szCs w:val="24"/>
        </w:rPr>
        <w:t xml:space="preserve"> </w:t>
      </w:r>
      <w:r w:rsidR="007C1234">
        <w:rPr>
          <w:rFonts w:ascii="Times New Roman" w:hAnsi="Times New Roman" w:cs="Times New Roman"/>
          <w:sz w:val="24"/>
          <w:szCs w:val="24"/>
        </w:rPr>
        <w:t xml:space="preserve">The </w:t>
      </w:r>
      <w:r w:rsidR="00BA4F5F">
        <w:rPr>
          <w:rFonts w:ascii="Times New Roman" w:hAnsi="Times New Roman" w:cs="Times New Roman"/>
          <w:sz w:val="24"/>
          <w:szCs w:val="24"/>
        </w:rPr>
        <w:t xml:space="preserve">sentences and </w:t>
      </w:r>
      <w:r w:rsidR="001212B7">
        <w:rPr>
          <w:rFonts w:ascii="Times New Roman" w:hAnsi="Times New Roman" w:cs="Times New Roman"/>
          <w:sz w:val="24"/>
          <w:szCs w:val="24"/>
        </w:rPr>
        <w:t xml:space="preserve">paragraphs of </w:t>
      </w:r>
      <w:r w:rsidR="002B62E3">
        <w:rPr>
          <w:rFonts w:ascii="Times New Roman" w:hAnsi="Times New Roman" w:cs="Times New Roman"/>
          <w:sz w:val="24"/>
          <w:szCs w:val="24"/>
        </w:rPr>
        <w:t xml:space="preserve">a </w:t>
      </w:r>
      <w:r w:rsidR="00A5000E">
        <w:rPr>
          <w:rFonts w:ascii="Times New Roman" w:hAnsi="Times New Roman" w:cs="Times New Roman"/>
          <w:sz w:val="24"/>
          <w:szCs w:val="24"/>
        </w:rPr>
        <w:t>“</w:t>
      </w:r>
      <w:r w:rsidR="00BD05C0">
        <w:rPr>
          <w:rFonts w:ascii="Times New Roman" w:hAnsi="Times New Roman" w:cs="Times New Roman"/>
          <w:sz w:val="24"/>
          <w:szCs w:val="24"/>
        </w:rPr>
        <w:t>s</w:t>
      </w:r>
      <w:r w:rsidR="00A5000E">
        <w:rPr>
          <w:rFonts w:ascii="Times New Roman" w:hAnsi="Times New Roman" w:cs="Times New Roman"/>
          <w:sz w:val="24"/>
          <w:szCs w:val="24"/>
        </w:rPr>
        <w:t xml:space="preserve">tream </w:t>
      </w:r>
      <w:r w:rsidR="00CB7426">
        <w:rPr>
          <w:rFonts w:ascii="Times New Roman" w:hAnsi="Times New Roman" w:cs="Times New Roman"/>
          <w:sz w:val="24"/>
          <w:szCs w:val="24"/>
        </w:rPr>
        <w:t xml:space="preserve">of </w:t>
      </w:r>
      <w:r w:rsidR="00BD05C0">
        <w:rPr>
          <w:rFonts w:ascii="Times New Roman" w:hAnsi="Times New Roman" w:cs="Times New Roman"/>
          <w:sz w:val="24"/>
          <w:szCs w:val="24"/>
        </w:rPr>
        <w:t>c</w:t>
      </w:r>
      <w:r w:rsidR="00BD2775">
        <w:rPr>
          <w:rFonts w:ascii="Times New Roman" w:hAnsi="Times New Roman" w:cs="Times New Roman"/>
          <w:sz w:val="24"/>
          <w:szCs w:val="24"/>
        </w:rPr>
        <w:t>onscious</w:t>
      </w:r>
      <w:r w:rsidR="00A5000E">
        <w:rPr>
          <w:rFonts w:ascii="Times New Roman" w:hAnsi="Times New Roman" w:cs="Times New Roman"/>
          <w:sz w:val="24"/>
          <w:szCs w:val="24"/>
        </w:rPr>
        <w:t>”</w:t>
      </w:r>
      <w:r w:rsidR="00BD2775">
        <w:rPr>
          <w:rFonts w:ascii="Times New Roman" w:hAnsi="Times New Roman" w:cs="Times New Roman"/>
          <w:sz w:val="24"/>
          <w:szCs w:val="24"/>
        </w:rPr>
        <w:t xml:space="preserve"> novel</w:t>
      </w:r>
      <w:r w:rsidR="00DC56DF">
        <w:rPr>
          <w:rFonts w:ascii="Times New Roman" w:hAnsi="Times New Roman" w:cs="Times New Roman"/>
          <w:sz w:val="24"/>
          <w:szCs w:val="24"/>
        </w:rPr>
        <w:t>s</w:t>
      </w:r>
      <w:r w:rsidR="00D603CA">
        <w:rPr>
          <w:rFonts w:ascii="Times New Roman" w:hAnsi="Times New Roman" w:cs="Times New Roman"/>
          <w:sz w:val="24"/>
          <w:szCs w:val="24"/>
        </w:rPr>
        <w:t xml:space="preserve"> are </w:t>
      </w:r>
      <w:r w:rsidR="00EC65B7">
        <w:rPr>
          <w:rFonts w:ascii="Times New Roman" w:hAnsi="Times New Roman" w:cs="Times New Roman"/>
          <w:sz w:val="24"/>
          <w:szCs w:val="24"/>
        </w:rPr>
        <w:t xml:space="preserve">usually </w:t>
      </w:r>
      <w:r w:rsidR="000B57C0">
        <w:rPr>
          <w:rFonts w:ascii="Times New Roman" w:hAnsi="Times New Roman" w:cs="Times New Roman"/>
          <w:sz w:val="24"/>
          <w:szCs w:val="24"/>
        </w:rPr>
        <w:t xml:space="preserve">highly irrelevant, </w:t>
      </w:r>
      <w:r w:rsidR="00197364">
        <w:rPr>
          <w:rFonts w:ascii="Times New Roman" w:hAnsi="Times New Roman" w:cs="Times New Roman"/>
          <w:sz w:val="24"/>
          <w:szCs w:val="24"/>
        </w:rPr>
        <w:t>faithfully</w:t>
      </w:r>
      <w:r w:rsidR="00BB5261">
        <w:rPr>
          <w:rFonts w:ascii="Times New Roman" w:hAnsi="Times New Roman" w:cs="Times New Roman"/>
          <w:sz w:val="24"/>
          <w:szCs w:val="24"/>
        </w:rPr>
        <w:t xml:space="preserve"> </w:t>
      </w:r>
      <w:r w:rsidR="00C72A67">
        <w:rPr>
          <w:rFonts w:ascii="Times New Roman" w:hAnsi="Times New Roman" w:cs="Times New Roman"/>
          <w:sz w:val="24"/>
          <w:szCs w:val="24"/>
        </w:rPr>
        <w:t xml:space="preserve">like the </w:t>
      </w:r>
      <w:r w:rsidR="005C0C85">
        <w:rPr>
          <w:rFonts w:ascii="Times New Roman" w:hAnsi="Times New Roman" w:cs="Times New Roman"/>
          <w:sz w:val="24"/>
          <w:szCs w:val="24"/>
        </w:rPr>
        <w:t xml:space="preserve">process </w:t>
      </w:r>
      <w:r w:rsidR="0098625B">
        <w:rPr>
          <w:rFonts w:ascii="Times New Roman" w:hAnsi="Times New Roman" w:cs="Times New Roman"/>
          <w:sz w:val="24"/>
          <w:szCs w:val="24"/>
        </w:rPr>
        <w:t xml:space="preserve">of </w:t>
      </w:r>
      <w:r w:rsidR="001D484D">
        <w:rPr>
          <w:rFonts w:ascii="Times New Roman" w:hAnsi="Times New Roman" w:cs="Times New Roman"/>
          <w:sz w:val="24"/>
          <w:szCs w:val="24"/>
        </w:rPr>
        <w:t xml:space="preserve">thinking </w:t>
      </w:r>
      <w:r w:rsidR="002A42BC">
        <w:rPr>
          <w:rFonts w:ascii="Times New Roman" w:hAnsi="Times New Roman" w:cs="Times New Roman"/>
          <w:sz w:val="24"/>
          <w:szCs w:val="24"/>
        </w:rPr>
        <w:t xml:space="preserve">happening </w:t>
      </w:r>
      <w:r w:rsidR="003F6F54">
        <w:rPr>
          <w:rFonts w:ascii="Times New Roman" w:hAnsi="Times New Roman" w:cs="Times New Roman"/>
          <w:sz w:val="24"/>
          <w:szCs w:val="24"/>
        </w:rPr>
        <w:t>in ones</w:t>
      </w:r>
      <w:r w:rsidR="00DC56DF">
        <w:rPr>
          <w:rFonts w:ascii="Times New Roman" w:hAnsi="Times New Roman" w:cs="Times New Roman"/>
          <w:sz w:val="24"/>
          <w:szCs w:val="24"/>
        </w:rPr>
        <w:t>’</w:t>
      </w:r>
      <w:r w:rsidR="003F6F54">
        <w:rPr>
          <w:rFonts w:ascii="Times New Roman" w:hAnsi="Times New Roman" w:cs="Times New Roman"/>
          <w:sz w:val="24"/>
          <w:szCs w:val="24"/>
        </w:rPr>
        <w:t xml:space="preserve"> </w:t>
      </w:r>
      <w:r w:rsidR="00F96369">
        <w:rPr>
          <w:rFonts w:ascii="Times New Roman" w:hAnsi="Times New Roman" w:cs="Times New Roman"/>
          <w:sz w:val="24"/>
          <w:szCs w:val="24"/>
        </w:rPr>
        <w:t>brain.</w:t>
      </w:r>
    </w:p>
    <w:p w14:paraId="421D4627" w14:textId="77777777" w:rsidR="007B0F67" w:rsidRDefault="00054998"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wo </w:t>
      </w:r>
      <w:r w:rsidR="005D0817">
        <w:rPr>
          <w:rFonts w:ascii="Times New Roman" w:hAnsi="Times New Roman" w:cs="Times New Roman"/>
          <w:sz w:val="24"/>
          <w:szCs w:val="24"/>
        </w:rPr>
        <w:t>master of “</w:t>
      </w:r>
      <w:r w:rsidR="00FB7521">
        <w:rPr>
          <w:rFonts w:ascii="Times New Roman" w:hAnsi="Times New Roman" w:cs="Times New Roman"/>
          <w:sz w:val="24"/>
          <w:szCs w:val="24"/>
        </w:rPr>
        <w:t>s</w:t>
      </w:r>
      <w:r w:rsidR="0045112C">
        <w:rPr>
          <w:rFonts w:ascii="Times New Roman" w:hAnsi="Times New Roman" w:cs="Times New Roman"/>
          <w:sz w:val="24"/>
          <w:szCs w:val="24"/>
        </w:rPr>
        <w:t xml:space="preserve">tream of </w:t>
      </w:r>
      <w:r w:rsidR="00FB7521">
        <w:rPr>
          <w:rFonts w:ascii="Times New Roman" w:hAnsi="Times New Roman" w:cs="Times New Roman"/>
          <w:sz w:val="24"/>
          <w:szCs w:val="24"/>
        </w:rPr>
        <w:t>c</w:t>
      </w:r>
      <w:r w:rsidR="00A349BA">
        <w:rPr>
          <w:rFonts w:ascii="Times New Roman" w:hAnsi="Times New Roman" w:cs="Times New Roman"/>
          <w:sz w:val="24"/>
          <w:szCs w:val="24"/>
        </w:rPr>
        <w:t>onscious</w:t>
      </w:r>
      <w:r w:rsidR="005D0817">
        <w:rPr>
          <w:rFonts w:ascii="Times New Roman" w:hAnsi="Times New Roman" w:cs="Times New Roman"/>
          <w:sz w:val="24"/>
          <w:szCs w:val="24"/>
        </w:rPr>
        <w:t>”</w:t>
      </w:r>
      <w:r w:rsidR="00A349BA">
        <w:rPr>
          <w:rFonts w:ascii="Times New Roman" w:hAnsi="Times New Roman" w:cs="Times New Roman"/>
          <w:sz w:val="24"/>
          <w:szCs w:val="24"/>
        </w:rPr>
        <w:t xml:space="preserve"> </w:t>
      </w:r>
      <w:r w:rsidR="00CE62AF">
        <w:rPr>
          <w:rFonts w:ascii="Times New Roman" w:hAnsi="Times New Roman" w:cs="Times New Roman"/>
          <w:sz w:val="24"/>
          <w:szCs w:val="24"/>
        </w:rPr>
        <w:t xml:space="preserve">skills </w:t>
      </w:r>
      <w:r w:rsidR="00A51F30">
        <w:rPr>
          <w:rFonts w:ascii="Times New Roman" w:hAnsi="Times New Roman" w:cs="Times New Roman"/>
          <w:sz w:val="24"/>
          <w:szCs w:val="24"/>
        </w:rPr>
        <w:t xml:space="preserve">in British modernism age </w:t>
      </w:r>
      <w:r w:rsidR="00C93A54">
        <w:rPr>
          <w:rFonts w:ascii="Times New Roman" w:hAnsi="Times New Roman" w:cs="Times New Roman"/>
          <w:sz w:val="24"/>
          <w:szCs w:val="24"/>
        </w:rPr>
        <w:t>were</w:t>
      </w:r>
      <w:r w:rsidR="00CE62AF">
        <w:rPr>
          <w:rFonts w:ascii="Times New Roman" w:hAnsi="Times New Roman" w:cs="Times New Roman"/>
          <w:sz w:val="24"/>
          <w:szCs w:val="24"/>
        </w:rPr>
        <w:t xml:space="preserve"> </w:t>
      </w:r>
      <w:r w:rsidR="007802AD">
        <w:rPr>
          <w:rFonts w:ascii="Times New Roman" w:hAnsi="Times New Roman" w:cs="Times New Roman"/>
          <w:sz w:val="24"/>
          <w:szCs w:val="24"/>
        </w:rPr>
        <w:t xml:space="preserve">Virginia </w:t>
      </w:r>
      <w:r w:rsidR="002B3695">
        <w:rPr>
          <w:rFonts w:ascii="Times New Roman" w:hAnsi="Times New Roman" w:cs="Times New Roman"/>
          <w:sz w:val="24"/>
          <w:szCs w:val="24"/>
        </w:rPr>
        <w:t>Woolf</w:t>
      </w:r>
      <w:r w:rsidR="00DD0B48">
        <w:rPr>
          <w:rFonts w:ascii="Times New Roman" w:hAnsi="Times New Roman" w:cs="Times New Roman"/>
          <w:sz w:val="24"/>
          <w:szCs w:val="24"/>
        </w:rPr>
        <w:t xml:space="preserve"> (1882-1941)</w:t>
      </w:r>
      <w:r w:rsidR="002B3695">
        <w:rPr>
          <w:rFonts w:ascii="Times New Roman" w:hAnsi="Times New Roman" w:cs="Times New Roman"/>
          <w:sz w:val="24"/>
          <w:szCs w:val="24"/>
        </w:rPr>
        <w:t xml:space="preserve"> and </w:t>
      </w:r>
      <w:r w:rsidR="00AD097E">
        <w:rPr>
          <w:rFonts w:ascii="Times New Roman" w:hAnsi="Times New Roman" w:cs="Times New Roman"/>
          <w:sz w:val="24"/>
          <w:szCs w:val="24"/>
        </w:rPr>
        <w:t xml:space="preserve">James </w:t>
      </w:r>
      <w:r w:rsidR="00BB57C0">
        <w:rPr>
          <w:rFonts w:ascii="Times New Roman" w:hAnsi="Times New Roman" w:cs="Times New Roman"/>
          <w:sz w:val="24"/>
          <w:szCs w:val="24"/>
        </w:rPr>
        <w:t>Joyce</w:t>
      </w:r>
      <w:r w:rsidR="00DD0B48">
        <w:rPr>
          <w:rFonts w:ascii="Times New Roman" w:hAnsi="Times New Roman" w:cs="Times New Roman"/>
          <w:sz w:val="24"/>
          <w:szCs w:val="24"/>
        </w:rPr>
        <w:t xml:space="preserve"> (1882-1941)</w:t>
      </w:r>
      <w:r w:rsidR="00BB57C0">
        <w:rPr>
          <w:rFonts w:ascii="Times New Roman" w:hAnsi="Times New Roman" w:cs="Times New Roman"/>
          <w:sz w:val="24"/>
          <w:szCs w:val="24"/>
        </w:rPr>
        <w:t xml:space="preserve">. </w:t>
      </w:r>
      <w:r w:rsidR="00B30E88" w:rsidRPr="007B0F67">
        <w:rPr>
          <w:rFonts w:ascii="Times New Roman" w:hAnsi="Times New Roman" w:cs="Times New Roman"/>
          <w:sz w:val="24"/>
          <w:szCs w:val="24"/>
        </w:rPr>
        <w:t xml:space="preserve">Both of </w:t>
      </w:r>
      <w:r w:rsidR="003E0935" w:rsidRPr="007B0F67">
        <w:rPr>
          <w:rFonts w:ascii="Times New Roman" w:hAnsi="Times New Roman" w:cs="Times New Roman"/>
          <w:sz w:val="24"/>
          <w:szCs w:val="24"/>
        </w:rPr>
        <w:t>them</w:t>
      </w:r>
      <w:r w:rsidR="00C01AC7" w:rsidRPr="007B0F67">
        <w:rPr>
          <w:rFonts w:ascii="Times New Roman" w:hAnsi="Times New Roman" w:cs="Times New Roman"/>
          <w:sz w:val="24"/>
          <w:szCs w:val="24"/>
        </w:rPr>
        <w:t xml:space="preserve"> consciously </w:t>
      </w:r>
      <w:r w:rsidR="00490678" w:rsidRPr="007B0F67">
        <w:rPr>
          <w:rFonts w:ascii="Times New Roman" w:hAnsi="Times New Roman" w:cs="Times New Roman"/>
          <w:sz w:val="24"/>
          <w:szCs w:val="24"/>
        </w:rPr>
        <w:t xml:space="preserve">applied the experimental </w:t>
      </w:r>
      <w:r w:rsidR="00F428CB" w:rsidRPr="007B0F67">
        <w:rPr>
          <w:rFonts w:ascii="Times New Roman" w:hAnsi="Times New Roman" w:cs="Times New Roman"/>
          <w:sz w:val="24"/>
          <w:szCs w:val="24"/>
        </w:rPr>
        <w:t xml:space="preserve">skills </w:t>
      </w:r>
      <w:r w:rsidR="002923DD" w:rsidRPr="007B0F67">
        <w:rPr>
          <w:rFonts w:ascii="Times New Roman" w:hAnsi="Times New Roman" w:cs="Times New Roman"/>
          <w:sz w:val="24"/>
          <w:szCs w:val="24"/>
        </w:rPr>
        <w:t>in her novels</w:t>
      </w:r>
      <w:r w:rsidR="00D967D9" w:rsidRPr="007B0F67">
        <w:rPr>
          <w:rFonts w:ascii="Times New Roman" w:hAnsi="Times New Roman" w:cs="Times New Roman"/>
          <w:sz w:val="24"/>
          <w:szCs w:val="24"/>
        </w:rPr>
        <w:t>.</w:t>
      </w:r>
      <w:r w:rsidR="00564C54" w:rsidRPr="007B0F67">
        <w:rPr>
          <w:rFonts w:ascii="Times New Roman" w:hAnsi="Times New Roman" w:cs="Times New Roman"/>
          <w:sz w:val="24"/>
          <w:szCs w:val="24"/>
        </w:rPr>
        <w:t xml:space="preserve"> </w:t>
      </w:r>
    </w:p>
    <w:p w14:paraId="44EAFB74" w14:textId="7A7187DD" w:rsidR="00A77812" w:rsidRPr="007B0F67" w:rsidRDefault="0080413D" w:rsidP="006C2901">
      <w:pPr>
        <w:pStyle w:val="a7"/>
        <w:adjustRightInd w:val="0"/>
        <w:snapToGrid w:val="0"/>
        <w:spacing w:line="360" w:lineRule="auto"/>
        <w:ind w:left="720" w:firstLine="480"/>
        <w:rPr>
          <w:rFonts w:ascii="Times New Roman" w:hAnsi="Times New Roman" w:cs="Times New Roman"/>
          <w:sz w:val="24"/>
          <w:szCs w:val="24"/>
        </w:rPr>
      </w:pPr>
      <w:r w:rsidRPr="007B0F67">
        <w:rPr>
          <w:rFonts w:ascii="Times New Roman" w:hAnsi="Times New Roman" w:cs="Times New Roman"/>
          <w:sz w:val="24"/>
          <w:szCs w:val="24"/>
        </w:rPr>
        <w:t xml:space="preserve">The three most </w:t>
      </w:r>
      <w:r w:rsidR="003E62FD" w:rsidRPr="007B0F67">
        <w:rPr>
          <w:rFonts w:ascii="Times New Roman" w:hAnsi="Times New Roman" w:cs="Times New Roman"/>
          <w:sz w:val="24"/>
          <w:szCs w:val="24"/>
        </w:rPr>
        <w:t xml:space="preserve">famous and </w:t>
      </w:r>
      <w:r w:rsidR="00552A5A" w:rsidRPr="007B0F67">
        <w:rPr>
          <w:rFonts w:ascii="Times New Roman" w:hAnsi="Times New Roman" w:cs="Times New Roman"/>
          <w:sz w:val="24"/>
          <w:szCs w:val="24"/>
        </w:rPr>
        <w:t xml:space="preserve">successful </w:t>
      </w:r>
      <w:r w:rsidR="00956B91">
        <w:rPr>
          <w:rFonts w:ascii="Times New Roman" w:hAnsi="Times New Roman" w:cs="Times New Roman"/>
          <w:sz w:val="24"/>
          <w:szCs w:val="24"/>
        </w:rPr>
        <w:t>works of</w:t>
      </w:r>
      <w:r w:rsidR="001A7D8C">
        <w:rPr>
          <w:rFonts w:ascii="Times New Roman" w:hAnsi="Times New Roman" w:cs="Times New Roman"/>
          <w:sz w:val="24"/>
          <w:szCs w:val="24"/>
        </w:rPr>
        <w:t xml:space="preserve"> Virginia Woolf</w:t>
      </w:r>
      <w:r w:rsidR="00552A5A" w:rsidRPr="007B0F67">
        <w:rPr>
          <w:rFonts w:ascii="Times New Roman" w:hAnsi="Times New Roman" w:cs="Times New Roman"/>
          <w:sz w:val="24"/>
          <w:szCs w:val="24"/>
        </w:rPr>
        <w:t xml:space="preserve"> are</w:t>
      </w:r>
      <w:r w:rsidR="003802B2" w:rsidRPr="007B0F67">
        <w:rPr>
          <w:rFonts w:ascii="Times New Roman" w:hAnsi="Times New Roman" w:cs="Times New Roman"/>
          <w:sz w:val="24"/>
          <w:szCs w:val="24"/>
        </w:rPr>
        <w:t xml:space="preserve"> </w:t>
      </w:r>
      <w:r w:rsidR="00934656" w:rsidRPr="007B0F67">
        <w:rPr>
          <w:rFonts w:ascii="Times New Roman" w:hAnsi="Times New Roman" w:cs="Times New Roman"/>
          <w:i/>
          <w:iCs/>
          <w:sz w:val="24"/>
          <w:szCs w:val="24"/>
        </w:rPr>
        <w:t>To The Lighthouse</w:t>
      </w:r>
      <w:r w:rsidR="00934656" w:rsidRPr="007B0F67">
        <w:rPr>
          <w:rFonts w:ascii="Times New Roman" w:hAnsi="Times New Roman" w:cs="Times New Roman"/>
          <w:sz w:val="24"/>
          <w:szCs w:val="24"/>
        </w:rPr>
        <w:t xml:space="preserve">, </w:t>
      </w:r>
      <w:r w:rsidR="00881CC1" w:rsidRPr="007B0F67">
        <w:rPr>
          <w:rFonts w:ascii="Times New Roman" w:hAnsi="Times New Roman" w:cs="Times New Roman"/>
          <w:i/>
          <w:iCs/>
          <w:sz w:val="24"/>
          <w:szCs w:val="24"/>
        </w:rPr>
        <w:t>The Waves</w:t>
      </w:r>
      <w:r w:rsidR="00216C71" w:rsidRPr="007B0F67">
        <w:rPr>
          <w:rFonts w:ascii="Times New Roman" w:hAnsi="Times New Roman" w:cs="Times New Roman"/>
          <w:sz w:val="24"/>
          <w:szCs w:val="24"/>
        </w:rPr>
        <w:t>,</w:t>
      </w:r>
      <w:r w:rsidR="00FD79DA" w:rsidRPr="007B0F67">
        <w:rPr>
          <w:rFonts w:ascii="Times New Roman" w:hAnsi="Times New Roman" w:cs="Times New Roman"/>
          <w:sz w:val="24"/>
          <w:szCs w:val="24"/>
        </w:rPr>
        <w:t xml:space="preserve"> a</w:t>
      </w:r>
      <w:r w:rsidR="00A25BDA" w:rsidRPr="007B0F67">
        <w:rPr>
          <w:rFonts w:ascii="Times New Roman" w:hAnsi="Times New Roman" w:cs="Times New Roman"/>
          <w:sz w:val="24"/>
          <w:szCs w:val="24"/>
        </w:rPr>
        <w:t>nd</w:t>
      </w:r>
      <w:r w:rsidR="00216C71" w:rsidRPr="007B0F67">
        <w:rPr>
          <w:rFonts w:ascii="Times New Roman" w:hAnsi="Times New Roman" w:cs="Times New Roman"/>
          <w:sz w:val="24"/>
          <w:szCs w:val="24"/>
        </w:rPr>
        <w:t xml:space="preserve"> </w:t>
      </w:r>
      <w:r w:rsidR="001D31DD" w:rsidRPr="007B0F67">
        <w:rPr>
          <w:rFonts w:ascii="Times New Roman" w:hAnsi="Times New Roman" w:cs="Times New Roman"/>
          <w:i/>
          <w:iCs/>
          <w:sz w:val="24"/>
          <w:szCs w:val="24"/>
        </w:rPr>
        <w:t>Mrs. Dalloway</w:t>
      </w:r>
      <w:r w:rsidR="00316978" w:rsidRPr="007B0F67">
        <w:rPr>
          <w:rFonts w:ascii="Times New Roman" w:hAnsi="Times New Roman" w:cs="Times New Roman"/>
          <w:i/>
          <w:iCs/>
          <w:sz w:val="24"/>
          <w:szCs w:val="24"/>
        </w:rPr>
        <w:t>.</w:t>
      </w:r>
      <w:r w:rsidR="00987A6A" w:rsidRPr="007B0F67">
        <w:rPr>
          <w:rFonts w:ascii="Times New Roman" w:hAnsi="Times New Roman" w:cs="Times New Roman"/>
          <w:i/>
          <w:iCs/>
          <w:sz w:val="24"/>
          <w:szCs w:val="24"/>
        </w:rPr>
        <w:t xml:space="preserve"> </w:t>
      </w:r>
      <w:r w:rsidR="001A7FDF" w:rsidRPr="007B0F67">
        <w:rPr>
          <w:rFonts w:ascii="Times New Roman" w:hAnsi="Times New Roman" w:cs="Times New Roman"/>
          <w:sz w:val="24"/>
          <w:szCs w:val="24"/>
        </w:rPr>
        <w:t>In T</w:t>
      </w:r>
      <w:r w:rsidR="00DB4F2A" w:rsidRPr="007B0F67">
        <w:rPr>
          <w:rFonts w:ascii="Times New Roman" w:hAnsi="Times New Roman" w:cs="Times New Roman"/>
          <w:sz w:val="24"/>
          <w:szCs w:val="24"/>
        </w:rPr>
        <w:t>o The Lighthouse</w:t>
      </w:r>
      <w:r w:rsidR="001A7FDF" w:rsidRPr="007B0F67">
        <w:rPr>
          <w:rFonts w:ascii="Times New Roman" w:hAnsi="Times New Roman" w:cs="Times New Roman"/>
          <w:sz w:val="24"/>
          <w:szCs w:val="24"/>
        </w:rPr>
        <w:t xml:space="preserve">, </w:t>
      </w:r>
      <w:r w:rsidR="00161814" w:rsidRPr="007B0F67">
        <w:rPr>
          <w:rFonts w:ascii="Times New Roman" w:hAnsi="Times New Roman" w:cs="Times New Roman"/>
          <w:sz w:val="24"/>
          <w:szCs w:val="24"/>
        </w:rPr>
        <w:t xml:space="preserve">all the </w:t>
      </w:r>
      <w:r w:rsidR="004F1972" w:rsidRPr="007B0F67">
        <w:rPr>
          <w:rFonts w:ascii="Times New Roman" w:hAnsi="Times New Roman" w:cs="Times New Roman"/>
          <w:sz w:val="24"/>
          <w:szCs w:val="24"/>
        </w:rPr>
        <w:t xml:space="preserve">interest is </w:t>
      </w:r>
      <w:r w:rsidR="006B09BF" w:rsidRPr="007B0F67">
        <w:rPr>
          <w:rFonts w:ascii="Times New Roman" w:hAnsi="Times New Roman" w:cs="Times New Roman"/>
          <w:sz w:val="24"/>
          <w:szCs w:val="24"/>
        </w:rPr>
        <w:t xml:space="preserve">concentrated </w:t>
      </w:r>
      <w:r w:rsidR="00FA3D9F" w:rsidRPr="007B0F67">
        <w:rPr>
          <w:rFonts w:ascii="Times New Roman" w:hAnsi="Times New Roman" w:cs="Times New Roman"/>
          <w:sz w:val="24"/>
          <w:szCs w:val="24"/>
        </w:rPr>
        <w:t xml:space="preserve">on the </w:t>
      </w:r>
      <w:r w:rsidR="00B04D05" w:rsidRPr="007B0F67">
        <w:rPr>
          <w:rFonts w:ascii="Times New Roman" w:hAnsi="Times New Roman" w:cs="Times New Roman"/>
          <w:sz w:val="24"/>
          <w:szCs w:val="24"/>
        </w:rPr>
        <w:t xml:space="preserve">thoughts, moods and </w:t>
      </w:r>
      <w:r w:rsidR="00902BB0" w:rsidRPr="007B0F67">
        <w:rPr>
          <w:rFonts w:ascii="Times New Roman" w:hAnsi="Times New Roman" w:cs="Times New Roman"/>
          <w:sz w:val="24"/>
          <w:szCs w:val="24"/>
        </w:rPr>
        <w:t xml:space="preserve">mental </w:t>
      </w:r>
      <w:r w:rsidR="0020516A" w:rsidRPr="007B0F67">
        <w:rPr>
          <w:rFonts w:ascii="Times New Roman" w:hAnsi="Times New Roman" w:cs="Times New Roman"/>
          <w:sz w:val="24"/>
          <w:szCs w:val="24"/>
        </w:rPr>
        <w:t xml:space="preserve">impressions of </w:t>
      </w:r>
      <w:r w:rsidR="002B11E1" w:rsidRPr="007B0F67">
        <w:rPr>
          <w:rFonts w:ascii="Times New Roman" w:hAnsi="Times New Roman" w:cs="Times New Roman"/>
          <w:sz w:val="24"/>
          <w:szCs w:val="24"/>
        </w:rPr>
        <w:t xml:space="preserve">the </w:t>
      </w:r>
      <w:r w:rsidR="00201CEC" w:rsidRPr="007B0F67">
        <w:rPr>
          <w:rFonts w:ascii="Times New Roman" w:hAnsi="Times New Roman" w:cs="Times New Roman"/>
          <w:sz w:val="24"/>
          <w:szCs w:val="24"/>
        </w:rPr>
        <w:t xml:space="preserve">various </w:t>
      </w:r>
      <w:r w:rsidR="000E1CDF" w:rsidRPr="007B0F67">
        <w:rPr>
          <w:rFonts w:ascii="Times New Roman" w:hAnsi="Times New Roman" w:cs="Times New Roman"/>
          <w:sz w:val="24"/>
          <w:szCs w:val="24"/>
        </w:rPr>
        <w:t xml:space="preserve">characters. </w:t>
      </w:r>
      <w:r w:rsidR="00AA2F98" w:rsidRPr="007B0F67">
        <w:rPr>
          <w:rFonts w:ascii="Times New Roman" w:hAnsi="Times New Roman" w:cs="Times New Roman"/>
          <w:sz w:val="24"/>
          <w:szCs w:val="24"/>
        </w:rPr>
        <w:t xml:space="preserve">And the </w:t>
      </w:r>
      <w:r w:rsidR="000411D2" w:rsidRPr="007B0F67">
        <w:rPr>
          <w:rFonts w:ascii="Times New Roman" w:hAnsi="Times New Roman" w:cs="Times New Roman"/>
          <w:sz w:val="24"/>
          <w:szCs w:val="24"/>
        </w:rPr>
        <w:t xml:space="preserve">author does not </w:t>
      </w:r>
      <w:r w:rsidR="00097F2D" w:rsidRPr="007B0F67">
        <w:rPr>
          <w:rFonts w:ascii="Times New Roman" w:hAnsi="Times New Roman" w:cs="Times New Roman"/>
          <w:sz w:val="24"/>
          <w:szCs w:val="24"/>
        </w:rPr>
        <w:t>poi</w:t>
      </w:r>
      <w:r w:rsidR="006273E0" w:rsidRPr="007B0F67">
        <w:rPr>
          <w:rFonts w:ascii="Times New Roman" w:hAnsi="Times New Roman" w:cs="Times New Roman"/>
          <w:sz w:val="24"/>
          <w:szCs w:val="24"/>
        </w:rPr>
        <w:t>n</w:t>
      </w:r>
      <w:r w:rsidR="00097F2D" w:rsidRPr="007B0F67">
        <w:rPr>
          <w:rFonts w:ascii="Times New Roman" w:hAnsi="Times New Roman" w:cs="Times New Roman"/>
          <w:sz w:val="24"/>
          <w:szCs w:val="24"/>
        </w:rPr>
        <w:t xml:space="preserve">t </w:t>
      </w:r>
      <w:r w:rsidR="00076557" w:rsidRPr="007B0F67">
        <w:rPr>
          <w:rFonts w:ascii="Times New Roman" w:hAnsi="Times New Roman" w:cs="Times New Roman"/>
          <w:sz w:val="24"/>
          <w:szCs w:val="24"/>
        </w:rPr>
        <w:t xml:space="preserve">out </w:t>
      </w:r>
      <w:r w:rsidR="00201B11" w:rsidRPr="007B0F67">
        <w:rPr>
          <w:rFonts w:ascii="Times New Roman" w:hAnsi="Times New Roman" w:cs="Times New Roman"/>
          <w:sz w:val="24"/>
          <w:szCs w:val="24"/>
        </w:rPr>
        <w:t xml:space="preserve">what </w:t>
      </w:r>
      <w:r w:rsidR="006273E0" w:rsidRPr="007B0F67">
        <w:rPr>
          <w:rFonts w:ascii="Times New Roman" w:hAnsi="Times New Roman" w:cs="Times New Roman"/>
          <w:sz w:val="24"/>
          <w:szCs w:val="24"/>
        </w:rPr>
        <w:t>the lighthouse symbolizes. (</w:t>
      </w:r>
      <w:r w:rsidR="006273E0" w:rsidRPr="007B0F67">
        <w:rPr>
          <w:rFonts w:ascii="Times New Roman" w:hAnsi="Times New Roman" w:cs="Times New Roman" w:hint="eastAsia"/>
          <w:sz w:val="24"/>
          <w:szCs w:val="24"/>
        </w:rPr>
        <w:t>刘</w:t>
      </w:r>
      <w:r w:rsidR="006273E0" w:rsidRPr="007B0F67">
        <w:rPr>
          <w:rFonts w:ascii="Times New Roman" w:hAnsi="Times New Roman" w:cs="Times New Roman" w:hint="eastAsia"/>
          <w:sz w:val="24"/>
          <w:szCs w:val="24"/>
        </w:rPr>
        <w:t xml:space="preserve"> 410</w:t>
      </w:r>
      <w:r w:rsidR="006273E0" w:rsidRPr="007B0F67">
        <w:rPr>
          <w:rFonts w:ascii="Times New Roman" w:hAnsi="Times New Roman" w:cs="Times New Roman"/>
          <w:sz w:val="24"/>
          <w:szCs w:val="24"/>
        </w:rPr>
        <w:t>)</w:t>
      </w:r>
      <w:r w:rsidR="0009670C" w:rsidRPr="007B0F67">
        <w:rPr>
          <w:rFonts w:ascii="Times New Roman" w:hAnsi="Times New Roman" w:cs="Times New Roman"/>
          <w:sz w:val="24"/>
          <w:szCs w:val="24"/>
        </w:rPr>
        <w:t xml:space="preserve"> The Waves if “the clima</w:t>
      </w:r>
      <w:r w:rsidR="00BD1AC7" w:rsidRPr="007B0F67">
        <w:rPr>
          <w:rFonts w:ascii="Times New Roman" w:hAnsi="Times New Roman" w:cs="Times New Roman"/>
          <w:sz w:val="24"/>
          <w:szCs w:val="24"/>
        </w:rPr>
        <w:t xml:space="preserve">x of Virginia </w:t>
      </w:r>
      <w:r w:rsidR="00AE2398" w:rsidRPr="007B0F67">
        <w:rPr>
          <w:rFonts w:ascii="Times New Roman" w:hAnsi="Times New Roman" w:cs="Times New Roman"/>
          <w:sz w:val="24"/>
          <w:szCs w:val="24"/>
        </w:rPr>
        <w:t xml:space="preserve">Woolf’s </w:t>
      </w:r>
      <w:r w:rsidR="00FE26D5" w:rsidRPr="007B0F67">
        <w:rPr>
          <w:rFonts w:ascii="Times New Roman" w:hAnsi="Times New Roman" w:cs="Times New Roman"/>
          <w:sz w:val="24"/>
          <w:szCs w:val="24"/>
        </w:rPr>
        <w:t>experiments in novel form.</w:t>
      </w:r>
      <w:r w:rsidR="0009670C" w:rsidRPr="007B0F67">
        <w:rPr>
          <w:rFonts w:ascii="Times New Roman" w:hAnsi="Times New Roman" w:cs="Times New Roman"/>
          <w:sz w:val="24"/>
          <w:szCs w:val="24"/>
        </w:rPr>
        <w:t>”</w:t>
      </w:r>
      <w:r w:rsidR="00FE26D5" w:rsidRPr="007B0F67">
        <w:rPr>
          <w:rFonts w:ascii="Times New Roman" w:hAnsi="Times New Roman" w:cs="Times New Roman"/>
          <w:sz w:val="24"/>
          <w:szCs w:val="24"/>
        </w:rPr>
        <w:t xml:space="preserve"> This novel told every story by its characters’ in</w:t>
      </w:r>
      <w:r w:rsidR="00BF1DA1" w:rsidRPr="007B0F67">
        <w:rPr>
          <w:rFonts w:ascii="Times New Roman" w:hAnsi="Times New Roman" w:cs="Times New Roman"/>
          <w:sz w:val="24"/>
          <w:szCs w:val="24"/>
        </w:rPr>
        <w:t>terior monologue</w:t>
      </w:r>
      <w:r w:rsidR="00492D2C" w:rsidRPr="007B0F67">
        <w:rPr>
          <w:rFonts w:ascii="Times New Roman" w:hAnsi="Times New Roman" w:cs="Times New Roman"/>
          <w:sz w:val="24"/>
          <w:szCs w:val="24"/>
        </w:rPr>
        <w:t>s</w:t>
      </w:r>
      <w:r w:rsidR="005D1EB5" w:rsidRPr="007B0F67">
        <w:rPr>
          <w:rFonts w:ascii="Times New Roman" w:hAnsi="Times New Roman" w:cs="Times New Roman"/>
          <w:sz w:val="24"/>
          <w:szCs w:val="24"/>
        </w:rPr>
        <w:t xml:space="preserve">, </w:t>
      </w:r>
      <w:r w:rsidR="00F5219D" w:rsidRPr="007B0F67">
        <w:rPr>
          <w:rFonts w:ascii="Times New Roman" w:hAnsi="Times New Roman" w:cs="Times New Roman"/>
          <w:sz w:val="24"/>
          <w:szCs w:val="24"/>
        </w:rPr>
        <w:t>w</w:t>
      </w:r>
      <w:r w:rsidR="00585C52" w:rsidRPr="007B0F67">
        <w:rPr>
          <w:rFonts w:ascii="Times New Roman" w:hAnsi="Times New Roman" w:cs="Times New Roman"/>
          <w:sz w:val="24"/>
          <w:szCs w:val="24"/>
        </w:rPr>
        <w:t>hich occur</w:t>
      </w:r>
      <w:r w:rsidR="00492D2C" w:rsidRPr="007B0F67">
        <w:rPr>
          <w:rFonts w:ascii="Times New Roman" w:hAnsi="Times New Roman" w:cs="Times New Roman"/>
          <w:sz w:val="24"/>
          <w:szCs w:val="24"/>
        </w:rPr>
        <w:t xml:space="preserve"> in </w:t>
      </w:r>
      <w:r w:rsidR="00C407ED" w:rsidRPr="007B0F67">
        <w:rPr>
          <w:rFonts w:ascii="Times New Roman" w:hAnsi="Times New Roman" w:cs="Times New Roman"/>
          <w:sz w:val="24"/>
          <w:szCs w:val="24"/>
        </w:rPr>
        <w:t xml:space="preserve">groups </w:t>
      </w:r>
      <w:r w:rsidR="00A770A6" w:rsidRPr="007B0F67">
        <w:rPr>
          <w:rFonts w:ascii="Times New Roman" w:hAnsi="Times New Roman" w:cs="Times New Roman"/>
          <w:sz w:val="24"/>
          <w:szCs w:val="24"/>
        </w:rPr>
        <w:t xml:space="preserve">and </w:t>
      </w:r>
      <w:r w:rsidR="00186FED" w:rsidRPr="007B0F67">
        <w:rPr>
          <w:rFonts w:ascii="Times New Roman" w:hAnsi="Times New Roman" w:cs="Times New Roman"/>
          <w:sz w:val="24"/>
          <w:szCs w:val="24"/>
        </w:rPr>
        <w:t xml:space="preserve">follow a </w:t>
      </w:r>
      <w:r w:rsidR="0054471A" w:rsidRPr="007B0F67">
        <w:rPr>
          <w:rFonts w:ascii="Times New Roman" w:hAnsi="Times New Roman" w:cs="Times New Roman"/>
          <w:sz w:val="24"/>
          <w:szCs w:val="24"/>
        </w:rPr>
        <w:t xml:space="preserve">piece of </w:t>
      </w:r>
      <w:r w:rsidR="000C5006" w:rsidRPr="007B0F67">
        <w:rPr>
          <w:rFonts w:ascii="Times New Roman" w:hAnsi="Times New Roman" w:cs="Times New Roman"/>
          <w:sz w:val="24"/>
          <w:szCs w:val="24"/>
        </w:rPr>
        <w:t xml:space="preserve">depiction of </w:t>
      </w:r>
      <w:r w:rsidR="00387DAF" w:rsidRPr="007B0F67">
        <w:rPr>
          <w:rFonts w:ascii="Times New Roman" w:hAnsi="Times New Roman" w:cs="Times New Roman"/>
          <w:sz w:val="24"/>
          <w:szCs w:val="24"/>
        </w:rPr>
        <w:t xml:space="preserve">the </w:t>
      </w:r>
      <w:r w:rsidR="00281FC1" w:rsidRPr="007B0F67">
        <w:rPr>
          <w:rFonts w:ascii="Times New Roman" w:hAnsi="Times New Roman" w:cs="Times New Roman"/>
          <w:sz w:val="24"/>
          <w:szCs w:val="24"/>
        </w:rPr>
        <w:t xml:space="preserve">natural </w:t>
      </w:r>
      <w:r w:rsidR="0019274F" w:rsidRPr="007B0F67">
        <w:rPr>
          <w:rFonts w:ascii="Times New Roman" w:hAnsi="Times New Roman" w:cs="Times New Roman"/>
          <w:sz w:val="24"/>
          <w:szCs w:val="24"/>
        </w:rPr>
        <w:t xml:space="preserve">environment to show the </w:t>
      </w:r>
      <w:r w:rsidR="001A10D2" w:rsidRPr="007B0F67">
        <w:rPr>
          <w:rFonts w:ascii="Times New Roman" w:hAnsi="Times New Roman" w:cs="Times New Roman"/>
          <w:sz w:val="24"/>
          <w:szCs w:val="24"/>
        </w:rPr>
        <w:t>time.</w:t>
      </w:r>
      <w:r w:rsidR="00424AD5" w:rsidRPr="007B0F67">
        <w:rPr>
          <w:rFonts w:ascii="Times New Roman" w:hAnsi="Times New Roman" w:cs="Times New Roman"/>
          <w:sz w:val="24"/>
          <w:szCs w:val="24"/>
        </w:rPr>
        <w:t xml:space="preserve"> (</w:t>
      </w:r>
      <w:r w:rsidR="00424AD5" w:rsidRPr="007B0F67">
        <w:rPr>
          <w:rFonts w:ascii="Times New Roman" w:hAnsi="Times New Roman" w:cs="Times New Roman" w:hint="eastAsia"/>
          <w:sz w:val="24"/>
          <w:szCs w:val="24"/>
        </w:rPr>
        <w:t>刘</w:t>
      </w:r>
      <w:r w:rsidR="00424AD5" w:rsidRPr="007B0F67">
        <w:rPr>
          <w:rFonts w:ascii="Times New Roman" w:hAnsi="Times New Roman" w:cs="Times New Roman" w:hint="eastAsia"/>
          <w:sz w:val="24"/>
          <w:szCs w:val="24"/>
        </w:rPr>
        <w:t xml:space="preserve"> 41</w:t>
      </w:r>
      <w:r w:rsidR="00424AD5" w:rsidRPr="007B0F67">
        <w:rPr>
          <w:rFonts w:ascii="Times New Roman" w:hAnsi="Times New Roman" w:cs="Times New Roman"/>
          <w:sz w:val="24"/>
          <w:szCs w:val="24"/>
        </w:rPr>
        <w:t>1)</w:t>
      </w:r>
      <w:r w:rsidR="0015248E" w:rsidRPr="007B0F67">
        <w:rPr>
          <w:rFonts w:ascii="Times New Roman" w:hAnsi="Times New Roman" w:cs="Times New Roman"/>
          <w:sz w:val="24"/>
          <w:szCs w:val="24"/>
        </w:rPr>
        <w:t xml:space="preserve"> </w:t>
      </w:r>
      <w:r w:rsidR="004902E8" w:rsidRPr="007B0F67">
        <w:rPr>
          <w:rFonts w:ascii="Times New Roman" w:hAnsi="Times New Roman" w:cs="Times New Roman"/>
          <w:sz w:val="24"/>
          <w:szCs w:val="24"/>
        </w:rPr>
        <w:t xml:space="preserve">Her </w:t>
      </w:r>
      <w:r w:rsidR="00E84BA0" w:rsidRPr="007B0F67">
        <w:rPr>
          <w:rFonts w:ascii="Times New Roman" w:hAnsi="Times New Roman" w:cs="Times New Roman"/>
          <w:sz w:val="24"/>
          <w:szCs w:val="24"/>
        </w:rPr>
        <w:t xml:space="preserve">experimental </w:t>
      </w:r>
      <w:r w:rsidR="0055078A" w:rsidRPr="007B0F67">
        <w:rPr>
          <w:rFonts w:ascii="Times New Roman" w:hAnsi="Times New Roman" w:cs="Times New Roman"/>
          <w:sz w:val="24"/>
          <w:szCs w:val="24"/>
        </w:rPr>
        <w:t>skills were</w:t>
      </w:r>
      <w:r w:rsidR="00BC3A1D" w:rsidRPr="007B0F67">
        <w:rPr>
          <w:rFonts w:ascii="Times New Roman" w:hAnsi="Times New Roman" w:cs="Times New Roman"/>
          <w:sz w:val="24"/>
          <w:szCs w:val="24"/>
        </w:rPr>
        <w:t xml:space="preserve"> summed up by a </w:t>
      </w:r>
      <w:r w:rsidR="00132F57" w:rsidRPr="007B0F67">
        <w:rPr>
          <w:rFonts w:ascii="Times New Roman" w:hAnsi="Times New Roman" w:cs="Times New Roman"/>
          <w:sz w:val="24"/>
          <w:szCs w:val="24"/>
        </w:rPr>
        <w:t xml:space="preserve">French </w:t>
      </w:r>
      <w:r w:rsidR="00112864" w:rsidRPr="007B0F67">
        <w:rPr>
          <w:rFonts w:ascii="Times New Roman" w:hAnsi="Times New Roman" w:cs="Times New Roman"/>
          <w:sz w:val="24"/>
          <w:szCs w:val="24"/>
        </w:rPr>
        <w:t xml:space="preserve">writer </w:t>
      </w:r>
      <w:r w:rsidR="00FA176A" w:rsidRPr="007B0F67">
        <w:rPr>
          <w:rFonts w:ascii="Times New Roman" w:hAnsi="Times New Roman" w:cs="Times New Roman"/>
          <w:sz w:val="24"/>
          <w:szCs w:val="24"/>
        </w:rPr>
        <w:t>Andre Maurois</w:t>
      </w:r>
      <w:r w:rsidR="008F1B6B" w:rsidRPr="007B0F67">
        <w:rPr>
          <w:rFonts w:ascii="Times New Roman" w:hAnsi="Times New Roman" w:cs="Times New Roman"/>
          <w:sz w:val="24"/>
          <w:szCs w:val="24"/>
        </w:rPr>
        <w:t xml:space="preserve">: “She </w:t>
      </w:r>
      <w:r w:rsidR="008E61D7" w:rsidRPr="007B0F67">
        <w:rPr>
          <w:rFonts w:ascii="Times New Roman" w:hAnsi="Times New Roman" w:cs="Times New Roman"/>
          <w:sz w:val="24"/>
          <w:szCs w:val="24"/>
        </w:rPr>
        <w:t xml:space="preserve">undoubtedly wanted </w:t>
      </w:r>
      <w:r w:rsidR="00E45487" w:rsidRPr="007B0F67">
        <w:rPr>
          <w:rFonts w:ascii="Times New Roman" w:hAnsi="Times New Roman" w:cs="Times New Roman"/>
          <w:sz w:val="24"/>
          <w:szCs w:val="24"/>
        </w:rPr>
        <w:t xml:space="preserve">to discover a </w:t>
      </w:r>
      <w:r w:rsidR="0044143C" w:rsidRPr="007B0F67">
        <w:rPr>
          <w:rFonts w:ascii="Times New Roman" w:hAnsi="Times New Roman" w:cs="Times New Roman"/>
          <w:sz w:val="24"/>
          <w:szCs w:val="24"/>
        </w:rPr>
        <w:t xml:space="preserve">new </w:t>
      </w:r>
      <w:r w:rsidR="00CA3162" w:rsidRPr="007B0F67">
        <w:rPr>
          <w:rFonts w:ascii="Times New Roman" w:hAnsi="Times New Roman" w:cs="Times New Roman"/>
          <w:sz w:val="24"/>
          <w:szCs w:val="24"/>
        </w:rPr>
        <w:t xml:space="preserve">technique for the </w:t>
      </w:r>
      <w:r w:rsidR="00255636" w:rsidRPr="007B0F67">
        <w:rPr>
          <w:rFonts w:ascii="Times New Roman" w:hAnsi="Times New Roman" w:cs="Times New Roman"/>
          <w:sz w:val="24"/>
          <w:szCs w:val="24"/>
        </w:rPr>
        <w:t xml:space="preserve">novelist </w:t>
      </w:r>
      <w:r w:rsidR="003A3E97" w:rsidRPr="007B0F67">
        <w:rPr>
          <w:rFonts w:ascii="Times New Roman" w:hAnsi="Times New Roman" w:cs="Times New Roman"/>
          <w:sz w:val="24"/>
          <w:szCs w:val="24"/>
        </w:rPr>
        <w:t xml:space="preserve">which would make it </w:t>
      </w:r>
      <w:r w:rsidR="00633559" w:rsidRPr="007B0F67">
        <w:rPr>
          <w:rFonts w:ascii="Times New Roman" w:hAnsi="Times New Roman" w:cs="Times New Roman"/>
          <w:sz w:val="24"/>
          <w:szCs w:val="24"/>
        </w:rPr>
        <w:t xml:space="preserve">possible to </w:t>
      </w:r>
      <w:r w:rsidR="00633559" w:rsidRPr="007B0F67">
        <w:rPr>
          <w:rFonts w:ascii="Times New Roman" w:hAnsi="Times New Roman" w:cs="Times New Roman"/>
          <w:sz w:val="24"/>
          <w:szCs w:val="24"/>
        </w:rPr>
        <w:lastRenderedPageBreak/>
        <w:t>portray the</w:t>
      </w:r>
      <w:r w:rsidR="00FD02A3" w:rsidRPr="007B0F67">
        <w:rPr>
          <w:rFonts w:ascii="Times New Roman" w:hAnsi="Times New Roman" w:cs="Times New Roman"/>
          <w:sz w:val="24"/>
          <w:szCs w:val="24"/>
        </w:rPr>
        <w:t xml:space="preserve"> inner </w:t>
      </w:r>
      <w:r w:rsidR="00651E59" w:rsidRPr="007B0F67">
        <w:rPr>
          <w:rFonts w:ascii="Times New Roman" w:hAnsi="Times New Roman" w:cs="Times New Roman"/>
          <w:sz w:val="24"/>
          <w:szCs w:val="24"/>
        </w:rPr>
        <w:t xml:space="preserve">reality </w:t>
      </w:r>
      <w:r w:rsidR="00121049" w:rsidRPr="007B0F67">
        <w:rPr>
          <w:rFonts w:ascii="Times New Roman" w:hAnsi="Times New Roman" w:cs="Times New Roman"/>
          <w:sz w:val="24"/>
          <w:szCs w:val="24"/>
        </w:rPr>
        <w:t>very truthfully</w:t>
      </w:r>
      <w:r w:rsidR="002E09B8" w:rsidRPr="007B0F67">
        <w:rPr>
          <w:rFonts w:ascii="Times New Roman" w:hAnsi="Times New Roman" w:cs="Times New Roman"/>
          <w:sz w:val="24"/>
          <w:szCs w:val="24"/>
        </w:rPr>
        <w:t>…</w:t>
      </w:r>
      <w:r w:rsidR="008F1B6B" w:rsidRPr="007B0F67">
        <w:rPr>
          <w:rFonts w:ascii="Times New Roman" w:hAnsi="Times New Roman" w:cs="Times New Roman"/>
          <w:sz w:val="24"/>
          <w:szCs w:val="24"/>
        </w:rPr>
        <w:t>”</w:t>
      </w:r>
      <w:r w:rsidR="002E09B8" w:rsidRPr="007B0F67">
        <w:rPr>
          <w:rFonts w:ascii="Times New Roman" w:hAnsi="Times New Roman" w:cs="Times New Roman"/>
          <w:sz w:val="24"/>
          <w:szCs w:val="24"/>
        </w:rPr>
        <w:t xml:space="preserve"> (</w:t>
      </w:r>
      <w:r w:rsidR="002E09B8" w:rsidRPr="007B0F67">
        <w:rPr>
          <w:rFonts w:ascii="Times New Roman" w:hAnsi="Times New Roman" w:cs="Times New Roman" w:hint="eastAsia"/>
          <w:sz w:val="24"/>
          <w:szCs w:val="24"/>
        </w:rPr>
        <w:t>刘</w:t>
      </w:r>
      <w:r w:rsidR="002E09B8" w:rsidRPr="007B0F67">
        <w:rPr>
          <w:rFonts w:ascii="Times New Roman" w:hAnsi="Times New Roman" w:cs="Times New Roman" w:hint="eastAsia"/>
          <w:sz w:val="24"/>
          <w:szCs w:val="24"/>
        </w:rPr>
        <w:t xml:space="preserve"> </w:t>
      </w:r>
      <w:r w:rsidR="002E09B8" w:rsidRPr="007B0F67">
        <w:rPr>
          <w:rFonts w:ascii="Times New Roman" w:hAnsi="Times New Roman" w:cs="Times New Roman"/>
          <w:sz w:val="24"/>
          <w:szCs w:val="24"/>
        </w:rPr>
        <w:t xml:space="preserve">411) </w:t>
      </w:r>
    </w:p>
    <w:p w14:paraId="1A423836" w14:textId="680D464C" w:rsidR="00BA1F30" w:rsidRDefault="00DC55FC"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James Joyce</w:t>
      </w:r>
      <w:r w:rsidR="00200299">
        <w:rPr>
          <w:rFonts w:ascii="Times New Roman" w:hAnsi="Times New Roman" w:cs="Times New Roman"/>
          <w:sz w:val="24"/>
          <w:szCs w:val="24"/>
        </w:rPr>
        <w:t xml:space="preserve">’s </w:t>
      </w:r>
      <w:r w:rsidR="002F1A6A">
        <w:rPr>
          <w:rFonts w:ascii="Times New Roman" w:hAnsi="Times New Roman" w:cs="Times New Roman"/>
          <w:sz w:val="24"/>
          <w:szCs w:val="24"/>
        </w:rPr>
        <w:t xml:space="preserve">7 years’ </w:t>
      </w:r>
      <w:r w:rsidR="003E2882">
        <w:rPr>
          <w:rFonts w:ascii="Times New Roman" w:hAnsi="Times New Roman" w:cs="Times New Roman"/>
          <w:sz w:val="24"/>
          <w:szCs w:val="24"/>
        </w:rPr>
        <w:t>hard work on the</w:t>
      </w:r>
      <w:r w:rsidR="0096219C">
        <w:rPr>
          <w:rFonts w:ascii="Times New Roman" w:hAnsi="Times New Roman" w:cs="Times New Roman"/>
          <w:sz w:val="24"/>
          <w:szCs w:val="24"/>
        </w:rPr>
        <w:t xml:space="preserve"> novel Ulysses</w:t>
      </w:r>
      <w:r w:rsidR="009E18BD">
        <w:rPr>
          <w:rFonts w:ascii="Times New Roman" w:hAnsi="Times New Roman" w:cs="Times New Roman"/>
          <w:sz w:val="24"/>
          <w:szCs w:val="24"/>
        </w:rPr>
        <w:t xml:space="preserve"> made it</w:t>
      </w:r>
      <w:r w:rsidR="0096219C">
        <w:rPr>
          <w:rFonts w:ascii="Times New Roman" w:hAnsi="Times New Roman" w:cs="Times New Roman"/>
          <w:sz w:val="24"/>
          <w:szCs w:val="24"/>
        </w:rPr>
        <w:t xml:space="preserve"> </w:t>
      </w:r>
      <w:r w:rsidR="00A24043">
        <w:rPr>
          <w:rFonts w:ascii="Times New Roman" w:hAnsi="Times New Roman" w:cs="Times New Roman"/>
          <w:sz w:val="24"/>
          <w:szCs w:val="24"/>
        </w:rPr>
        <w:t>overshadow</w:t>
      </w:r>
      <w:r w:rsidR="00E0781A">
        <w:rPr>
          <w:rFonts w:ascii="Times New Roman" w:hAnsi="Times New Roman" w:cs="Times New Roman"/>
          <w:sz w:val="24"/>
          <w:szCs w:val="24"/>
        </w:rPr>
        <w:t>ing</w:t>
      </w:r>
      <w:r w:rsidR="00A24043">
        <w:rPr>
          <w:rFonts w:ascii="Times New Roman" w:hAnsi="Times New Roman" w:cs="Times New Roman"/>
          <w:sz w:val="24"/>
          <w:szCs w:val="24"/>
        </w:rPr>
        <w:t xml:space="preserve"> </w:t>
      </w:r>
      <w:r w:rsidR="008A4218">
        <w:rPr>
          <w:rFonts w:ascii="Times New Roman" w:hAnsi="Times New Roman" w:cs="Times New Roman"/>
          <w:sz w:val="24"/>
          <w:szCs w:val="24"/>
        </w:rPr>
        <w:t xml:space="preserve">his </w:t>
      </w:r>
      <w:r w:rsidR="00743A55">
        <w:rPr>
          <w:rFonts w:ascii="Times New Roman" w:hAnsi="Times New Roman" w:cs="Times New Roman"/>
          <w:sz w:val="24"/>
          <w:szCs w:val="24"/>
        </w:rPr>
        <w:t xml:space="preserve">other </w:t>
      </w:r>
      <w:r w:rsidR="004507E6">
        <w:rPr>
          <w:rFonts w:ascii="Times New Roman" w:hAnsi="Times New Roman" w:cs="Times New Roman"/>
          <w:sz w:val="24"/>
          <w:szCs w:val="24"/>
        </w:rPr>
        <w:t xml:space="preserve">novel works. </w:t>
      </w:r>
      <w:r w:rsidR="00E71ED0">
        <w:rPr>
          <w:rFonts w:ascii="Times New Roman" w:hAnsi="Times New Roman" w:cs="Times New Roman"/>
          <w:sz w:val="24"/>
          <w:szCs w:val="24"/>
        </w:rPr>
        <w:t xml:space="preserve">The </w:t>
      </w:r>
      <w:r w:rsidR="0056663C">
        <w:rPr>
          <w:rFonts w:ascii="Times New Roman" w:hAnsi="Times New Roman" w:cs="Times New Roman"/>
          <w:sz w:val="24"/>
          <w:szCs w:val="24"/>
        </w:rPr>
        <w:t xml:space="preserve">name Ulysses was </w:t>
      </w:r>
      <w:r w:rsidR="008662A3">
        <w:rPr>
          <w:rFonts w:ascii="Times New Roman" w:hAnsi="Times New Roman" w:cs="Times New Roman"/>
          <w:sz w:val="24"/>
          <w:szCs w:val="24"/>
        </w:rPr>
        <w:t xml:space="preserve">adopted from the </w:t>
      </w:r>
      <w:r w:rsidR="002C737E">
        <w:rPr>
          <w:rFonts w:ascii="Times New Roman" w:hAnsi="Times New Roman" w:cs="Times New Roman"/>
          <w:sz w:val="24"/>
          <w:szCs w:val="24"/>
        </w:rPr>
        <w:t xml:space="preserve">ancient </w:t>
      </w:r>
      <w:r w:rsidR="007B1A99">
        <w:rPr>
          <w:rFonts w:ascii="Times New Roman" w:hAnsi="Times New Roman" w:cs="Times New Roman"/>
          <w:sz w:val="24"/>
          <w:szCs w:val="24"/>
        </w:rPr>
        <w:t xml:space="preserve">Greek </w:t>
      </w:r>
      <w:r w:rsidR="003E774A">
        <w:rPr>
          <w:rFonts w:ascii="Times New Roman" w:hAnsi="Times New Roman" w:cs="Times New Roman"/>
          <w:sz w:val="24"/>
          <w:szCs w:val="24"/>
        </w:rPr>
        <w:t xml:space="preserve">poetry </w:t>
      </w:r>
      <w:r w:rsidR="000C70F2">
        <w:rPr>
          <w:rFonts w:ascii="Times New Roman" w:hAnsi="Times New Roman" w:cs="Times New Roman"/>
          <w:sz w:val="24"/>
          <w:szCs w:val="24"/>
        </w:rPr>
        <w:t xml:space="preserve">Odysseus, </w:t>
      </w:r>
      <w:r w:rsidR="007B5BEF">
        <w:rPr>
          <w:rFonts w:ascii="Times New Roman" w:hAnsi="Times New Roman" w:cs="Times New Roman"/>
          <w:sz w:val="24"/>
          <w:szCs w:val="24"/>
        </w:rPr>
        <w:t xml:space="preserve">but the </w:t>
      </w:r>
      <w:r w:rsidR="001B67BA">
        <w:rPr>
          <w:rFonts w:ascii="Times New Roman" w:hAnsi="Times New Roman" w:cs="Times New Roman"/>
          <w:sz w:val="24"/>
          <w:szCs w:val="24"/>
        </w:rPr>
        <w:t xml:space="preserve">story was </w:t>
      </w:r>
      <w:r w:rsidR="0014321E">
        <w:rPr>
          <w:rFonts w:ascii="Times New Roman" w:hAnsi="Times New Roman" w:cs="Times New Roman"/>
          <w:sz w:val="24"/>
          <w:szCs w:val="24"/>
        </w:rPr>
        <w:t xml:space="preserve">a </w:t>
      </w:r>
      <w:r w:rsidR="00CC6E29">
        <w:rPr>
          <w:rFonts w:ascii="Times New Roman" w:hAnsi="Times New Roman" w:cs="Times New Roman"/>
          <w:sz w:val="24"/>
          <w:szCs w:val="24"/>
        </w:rPr>
        <w:t>no</w:t>
      </w:r>
      <w:r w:rsidR="00792B47">
        <w:rPr>
          <w:rFonts w:ascii="Times New Roman" w:hAnsi="Times New Roman" w:cs="Times New Roman"/>
          <w:sz w:val="24"/>
          <w:szCs w:val="24"/>
        </w:rPr>
        <w:t xml:space="preserve">rmal </w:t>
      </w:r>
      <w:r w:rsidR="000503CA">
        <w:rPr>
          <w:rFonts w:ascii="Times New Roman" w:hAnsi="Times New Roman" w:cs="Times New Roman"/>
          <w:sz w:val="24"/>
          <w:szCs w:val="24"/>
        </w:rPr>
        <w:t xml:space="preserve">day of </w:t>
      </w:r>
      <w:r w:rsidR="001F5742">
        <w:rPr>
          <w:rFonts w:ascii="Times New Roman" w:hAnsi="Times New Roman" w:cs="Times New Roman"/>
          <w:sz w:val="24"/>
          <w:szCs w:val="24"/>
        </w:rPr>
        <w:t xml:space="preserve">three </w:t>
      </w:r>
      <w:r w:rsidR="00E7569A">
        <w:rPr>
          <w:rFonts w:ascii="Times New Roman" w:hAnsi="Times New Roman" w:cs="Times New Roman"/>
          <w:sz w:val="24"/>
          <w:szCs w:val="24"/>
        </w:rPr>
        <w:t xml:space="preserve">normal </w:t>
      </w:r>
      <w:r w:rsidR="00535946">
        <w:rPr>
          <w:rFonts w:ascii="Times New Roman" w:hAnsi="Times New Roman" w:cs="Times New Roman"/>
          <w:sz w:val="24"/>
          <w:szCs w:val="24"/>
        </w:rPr>
        <w:t xml:space="preserve">people. </w:t>
      </w:r>
      <w:r w:rsidR="00961D25">
        <w:rPr>
          <w:rFonts w:ascii="Times New Roman" w:hAnsi="Times New Roman" w:cs="Times New Roman"/>
          <w:sz w:val="24"/>
          <w:szCs w:val="24"/>
        </w:rPr>
        <w:t xml:space="preserve">The “stream of </w:t>
      </w:r>
      <w:r w:rsidR="00A3419A">
        <w:rPr>
          <w:rFonts w:ascii="Times New Roman" w:hAnsi="Times New Roman" w:cs="Times New Roman"/>
          <w:sz w:val="24"/>
          <w:szCs w:val="24"/>
        </w:rPr>
        <w:t>consciousness</w:t>
      </w:r>
      <w:r w:rsidR="00961D25">
        <w:rPr>
          <w:rFonts w:ascii="Times New Roman" w:hAnsi="Times New Roman" w:cs="Times New Roman"/>
          <w:sz w:val="24"/>
          <w:szCs w:val="24"/>
        </w:rPr>
        <w:t>”</w:t>
      </w:r>
      <w:r w:rsidR="00A3419A">
        <w:rPr>
          <w:rFonts w:ascii="Times New Roman" w:hAnsi="Times New Roman" w:cs="Times New Roman"/>
          <w:sz w:val="24"/>
          <w:szCs w:val="24"/>
        </w:rPr>
        <w:t xml:space="preserve"> method was </w:t>
      </w:r>
      <w:r w:rsidR="00CB356F">
        <w:rPr>
          <w:rFonts w:ascii="Times New Roman" w:hAnsi="Times New Roman" w:cs="Times New Roman"/>
          <w:sz w:val="24"/>
          <w:szCs w:val="24"/>
        </w:rPr>
        <w:t xml:space="preserve">used by the </w:t>
      </w:r>
      <w:r w:rsidR="00777874">
        <w:rPr>
          <w:rFonts w:ascii="Times New Roman" w:hAnsi="Times New Roman" w:cs="Times New Roman"/>
          <w:sz w:val="24"/>
          <w:szCs w:val="24"/>
        </w:rPr>
        <w:t xml:space="preserve">author </w:t>
      </w:r>
      <w:r w:rsidR="00FA0B13">
        <w:rPr>
          <w:rFonts w:ascii="Times New Roman" w:hAnsi="Times New Roman" w:cs="Times New Roman"/>
          <w:sz w:val="24"/>
          <w:szCs w:val="24"/>
        </w:rPr>
        <w:t xml:space="preserve">to depict </w:t>
      </w:r>
      <w:r w:rsidR="00932F19">
        <w:rPr>
          <w:rFonts w:ascii="Times New Roman" w:hAnsi="Times New Roman" w:cs="Times New Roman"/>
          <w:sz w:val="24"/>
          <w:szCs w:val="24"/>
        </w:rPr>
        <w:t xml:space="preserve">what </w:t>
      </w:r>
      <w:r w:rsidR="00011851">
        <w:rPr>
          <w:rFonts w:ascii="Times New Roman" w:hAnsi="Times New Roman" w:cs="Times New Roman"/>
          <w:sz w:val="24"/>
          <w:szCs w:val="24"/>
        </w:rPr>
        <w:t xml:space="preserve">the inner, mental world of his </w:t>
      </w:r>
      <w:r w:rsidR="00320582">
        <w:rPr>
          <w:rFonts w:ascii="Times New Roman" w:hAnsi="Times New Roman" w:cs="Times New Roman"/>
          <w:sz w:val="24"/>
          <w:szCs w:val="24"/>
        </w:rPr>
        <w:t>characters actually was</w:t>
      </w:r>
      <w:r w:rsidR="000959F4">
        <w:rPr>
          <w:rFonts w:ascii="Times New Roman" w:hAnsi="Times New Roman" w:cs="Times New Roman" w:hint="eastAsia"/>
          <w:sz w:val="24"/>
          <w:szCs w:val="24"/>
        </w:rPr>
        <w:t>—</w:t>
      </w:r>
      <w:r w:rsidR="000959F4">
        <w:rPr>
          <w:rFonts w:ascii="Times New Roman" w:hAnsi="Times New Roman" w:cs="Times New Roman" w:hint="eastAsia"/>
          <w:sz w:val="24"/>
          <w:szCs w:val="24"/>
        </w:rPr>
        <w:t>t</w:t>
      </w:r>
      <w:r w:rsidR="000959F4">
        <w:rPr>
          <w:rFonts w:ascii="Times New Roman" w:hAnsi="Times New Roman" w:cs="Times New Roman"/>
          <w:sz w:val="24"/>
          <w:szCs w:val="24"/>
        </w:rPr>
        <w:t xml:space="preserve">hus the reader may see “a whole </w:t>
      </w:r>
      <w:r w:rsidR="00F40FE9">
        <w:rPr>
          <w:rFonts w:ascii="Times New Roman" w:hAnsi="Times New Roman" w:cs="Times New Roman"/>
          <w:sz w:val="24"/>
          <w:szCs w:val="24"/>
        </w:rPr>
        <w:t>individual</w:t>
      </w:r>
      <w:r w:rsidR="000959F4">
        <w:rPr>
          <w:rFonts w:ascii="Times New Roman" w:hAnsi="Times New Roman" w:cs="Times New Roman"/>
          <w:sz w:val="24"/>
          <w:szCs w:val="24"/>
        </w:rPr>
        <w:t>”</w:t>
      </w:r>
      <w:r w:rsidR="00F40FE9">
        <w:rPr>
          <w:rFonts w:ascii="Times New Roman" w:hAnsi="Times New Roman" w:cs="Times New Roman"/>
          <w:sz w:val="24"/>
          <w:szCs w:val="24"/>
        </w:rPr>
        <w:t xml:space="preserve"> who is </w:t>
      </w:r>
      <w:r w:rsidR="001A0085">
        <w:rPr>
          <w:rFonts w:ascii="Times New Roman" w:hAnsi="Times New Roman" w:cs="Times New Roman"/>
          <w:sz w:val="24"/>
          <w:szCs w:val="24"/>
        </w:rPr>
        <w:t xml:space="preserve">representative of </w:t>
      </w:r>
      <w:r w:rsidR="00954732">
        <w:rPr>
          <w:rFonts w:ascii="Times New Roman" w:hAnsi="Times New Roman" w:cs="Times New Roman"/>
          <w:sz w:val="24"/>
          <w:szCs w:val="24"/>
        </w:rPr>
        <w:t xml:space="preserve">universal human </w:t>
      </w:r>
      <w:r w:rsidR="00D02285">
        <w:rPr>
          <w:rFonts w:ascii="Times New Roman" w:hAnsi="Times New Roman" w:cs="Times New Roman"/>
          <w:sz w:val="24"/>
          <w:szCs w:val="24"/>
        </w:rPr>
        <w:t>existence in modern western world</w:t>
      </w:r>
      <w:r w:rsidR="00DE5962">
        <w:rPr>
          <w:rFonts w:ascii="Times New Roman" w:hAnsi="Times New Roman" w:cs="Times New Roman" w:hint="eastAsia"/>
          <w:sz w:val="24"/>
          <w:szCs w:val="24"/>
        </w:rPr>
        <w:t>.</w:t>
      </w:r>
      <w:r w:rsidR="00DE5962">
        <w:rPr>
          <w:rFonts w:ascii="Times New Roman" w:hAnsi="Times New Roman" w:cs="Times New Roman"/>
          <w:sz w:val="24"/>
          <w:szCs w:val="24"/>
        </w:rPr>
        <w:t xml:space="preserve"> </w:t>
      </w:r>
      <w:r w:rsidR="004B3216">
        <w:rPr>
          <w:rFonts w:ascii="Times New Roman" w:hAnsi="Times New Roman" w:cs="Times New Roman"/>
          <w:sz w:val="24"/>
          <w:szCs w:val="24"/>
        </w:rPr>
        <w:t>Joyce was</w:t>
      </w:r>
      <w:r w:rsidR="006B2D8A">
        <w:rPr>
          <w:rFonts w:ascii="Times New Roman" w:hAnsi="Times New Roman" w:cs="Times New Roman"/>
          <w:sz w:val="24"/>
          <w:szCs w:val="24"/>
        </w:rPr>
        <w:t xml:space="preserve"> free in his </w:t>
      </w:r>
      <w:r w:rsidR="000E1207">
        <w:rPr>
          <w:rFonts w:ascii="Times New Roman" w:hAnsi="Times New Roman" w:cs="Times New Roman"/>
          <w:sz w:val="24"/>
          <w:szCs w:val="24"/>
        </w:rPr>
        <w:t xml:space="preserve">experiments </w:t>
      </w:r>
      <w:r w:rsidR="00D46FE2">
        <w:rPr>
          <w:rFonts w:ascii="Times New Roman" w:hAnsi="Times New Roman" w:cs="Times New Roman"/>
          <w:sz w:val="24"/>
          <w:szCs w:val="24"/>
        </w:rPr>
        <w:t xml:space="preserve">with the </w:t>
      </w:r>
      <w:r w:rsidR="004228C4">
        <w:rPr>
          <w:rFonts w:ascii="Times New Roman" w:hAnsi="Times New Roman" w:cs="Times New Roman"/>
          <w:sz w:val="24"/>
          <w:szCs w:val="24"/>
        </w:rPr>
        <w:t xml:space="preserve">English </w:t>
      </w:r>
      <w:r w:rsidR="00B75885">
        <w:rPr>
          <w:rFonts w:ascii="Times New Roman" w:hAnsi="Times New Roman" w:cs="Times New Roman"/>
          <w:sz w:val="24"/>
          <w:szCs w:val="24"/>
        </w:rPr>
        <w:t xml:space="preserve">language and </w:t>
      </w:r>
      <w:r w:rsidR="005D0770">
        <w:rPr>
          <w:rFonts w:ascii="Times New Roman" w:hAnsi="Times New Roman" w:cs="Times New Roman"/>
          <w:sz w:val="24"/>
          <w:szCs w:val="24"/>
        </w:rPr>
        <w:t xml:space="preserve">grammar. </w:t>
      </w:r>
      <w:r w:rsidR="005D7153">
        <w:rPr>
          <w:rFonts w:ascii="Times New Roman" w:hAnsi="Times New Roman" w:cs="Times New Roman"/>
          <w:sz w:val="24"/>
          <w:szCs w:val="24"/>
        </w:rPr>
        <w:t xml:space="preserve">He </w:t>
      </w:r>
      <w:r w:rsidR="00BF1041">
        <w:rPr>
          <w:rFonts w:ascii="Times New Roman" w:hAnsi="Times New Roman" w:cs="Times New Roman"/>
          <w:sz w:val="24"/>
          <w:szCs w:val="24"/>
        </w:rPr>
        <w:t>sometimes</w:t>
      </w:r>
      <w:r w:rsidR="005D7153">
        <w:rPr>
          <w:rFonts w:ascii="Times New Roman" w:hAnsi="Times New Roman" w:cs="Times New Roman"/>
          <w:sz w:val="24"/>
          <w:szCs w:val="24"/>
        </w:rPr>
        <w:t xml:space="preserve"> </w:t>
      </w:r>
      <w:r w:rsidR="00110A56">
        <w:rPr>
          <w:rFonts w:ascii="Times New Roman" w:hAnsi="Times New Roman" w:cs="Times New Roman"/>
          <w:sz w:val="24"/>
          <w:szCs w:val="24"/>
        </w:rPr>
        <w:t xml:space="preserve">retained </w:t>
      </w:r>
      <w:r w:rsidR="00B26954">
        <w:rPr>
          <w:rFonts w:ascii="Times New Roman" w:hAnsi="Times New Roman" w:cs="Times New Roman"/>
          <w:sz w:val="24"/>
          <w:szCs w:val="24"/>
        </w:rPr>
        <w:t xml:space="preserve">the </w:t>
      </w:r>
      <w:r w:rsidR="00BF1041">
        <w:rPr>
          <w:rFonts w:ascii="Times New Roman" w:hAnsi="Times New Roman" w:cs="Times New Roman"/>
          <w:sz w:val="24"/>
          <w:szCs w:val="24"/>
        </w:rPr>
        <w:t>ordinary</w:t>
      </w:r>
      <w:r w:rsidR="0063058C">
        <w:rPr>
          <w:rFonts w:ascii="Times New Roman" w:hAnsi="Times New Roman" w:cs="Times New Roman"/>
          <w:sz w:val="24"/>
          <w:szCs w:val="24"/>
        </w:rPr>
        <w:t xml:space="preserve"> sentence structures and </w:t>
      </w:r>
      <w:r w:rsidR="00B11A3F">
        <w:rPr>
          <w:rFonts w:ascii="Times New Roman" w:hAnsi="Times New Roman" w:cs="Times New Roman"/>
          <w:sz w:val="24"/>
          <w:szCs w:val="24"/>
        </w:rPr>
        <w:t xml:space="preserve">more often he </w:t>
      </w:r>
      <w:r w:rsidR="0011431F">
        <w:rPr>
          <w:rFonts w:ascii="Times New Roman" w:hAnsi="Times New Roman" w:cs="Times New Roman"/>
          <w:sz w:val="24"/>
          <w:szCs w:val="24"/>
        </w:rPr>
        <w:t xml:space="preserve">broke the “fetters of syntax”. </w:t>
      </w:r>
      <w:r w:rsidR="00F64720">
        <w:rPr>
          <w:rFonts w:ascii="Times New Roman" w:hAnsi="Times New Roman" w:cs="Times New Roman"/>
          <w:sz w:val="24"/>
          <w:szCs w:val="24"/>
        </w:rPr>
        <w:t xml:space="preserve">His language went though every stage in the development of English prose </w:t>
      </w:r>
      <w:r w:rsidR="00FB4A1B">
        <w:rPr>
          <w:rFonts w:ascii="Times New Roman" w:hAnsi="Times New Roman" w:cs="Times New Roman"/>
          <w:sz w:val="24"/>
          <w:szCs w:val="24"/>
        </w:rPr>
        <w:t>from Anglo-Saxon to modern English</w:t>
      </w:r>
      <w:r w:rsidR="00944E20">
        <w:rPr>
          <w:rFonts w:ascii="Times New Roman" w:hAnsi="Times New Roman" w:cs="Times New Roman"/>
          <w:sz w:val="24"/>
          <w:szCs w:val="24"/>
        </w:rPr>
        <w:t xml:space="preserve"> to symbolize </w:t>
      </w:r>
      <w:r w:rsidR="000E4370">
        <w:rPr>
          <w:rFonts w:ascii="Times New Roman" w:hAnsi="Times New Roman" w:cs="Times New Roman"/>
          <w:sz w:val="24"/>
          <w:szCs w:val="24"/>
        </w:rPr>
        <w:t xml:space="preserve">the growth of </w:t>
      </w:r>
      <w:r w:rsidR="003A2010">
        <w:rPr>
          <w:rFonts w:ascii="Times New Roman" w:hAnsi="Times New Roman" w:cs="Times New Roman"/>
          <w:sz w:val="24"/>
          <w:szCs w:val="24"/>
        </w:rPr>
        <w:t xml:space="preserve">a </w:t>
      </w:r>
      <w:r w:rsidR="00AC1071">
        <w:rPr>
          <w:rFonts w:ascii="Times New Roman" w:hAnsi="Times New Roman" w:cs="Times New Roman"/>
          <w:sz w:val="24"/>
          <w:szCs w:val="24"/>
        </w:rPr>
        <w:t>foetus</w:t>
      </w:r>
      <w:r w:rsidR="000E146B">
        <w:rPr>
          <w:rFonts w:ascii="Times New Roman" w:hAnsi="Times New Roman" w:cs="Times New Roman"/>
          <w:sz w:val="24"/>
          <w:szCs w:val="24"/>
        </w:rPr>
        <w:t>;</w:t>
      </w:r>
      <w:r w:rsidR="00407AB1">
        <w:rPr>
          <w:rFonts w:ascii="Times New Roman" w:hAnsi="Times New Roman" w:cs="Times New Roman"/>
          <w:sz w:val="24"/>
          <w:szCs w:val="24"/>
        </w:rPr>
        <w:t xml:space="preserve"> the </w:t>
      </w:r>
      <w:r w:rsidR="000A1766">
        <w:rPr>
          <w:rFonts w:ascii="Times New Roman" w:hAnsi="Times New Roman" w:cs="Times New Roman"/>
          <w:sz w:val="24"/>
          <w:szCs w:val="24"/>
        </w:rPr>
        <w:t xml:space="preserve">last chapter </w:t>
      </w:r>
      <w:r w:rsidR="00F60545">
        <w:rPr>
          <w:rFonts w:ascii="Times New Roman" w:hAnsi="Times New Roman" w:cs="Times New Roman"/>
          <w:sz w:val="24"/>
          <w:szCs w:val="24"/>
        </w:rPr>
        <w:t xml:space="preserve">did not use any </w:t>
      </w:r>
      <w:r w:rsidR="002527CB">
        <w:rPr>
          <w:rFonts w:ascii="Times New Roman" w:hAnsi="Times New Roman" w:cs="Times New Roman"/>
          <w:sz w:val="24"/>
          <w:szCs w:val="24"/>
        </w:rPr>
        <w:t xml:space="preserve">punctuations to </w:t>
      </w:r>
      <w:r w:rsidR="00191BC8">
        <w:rPr>
          <w:rFonts w:ascii="Times New Roman" w:hAnsi="Times New Roman" w:cs="Times New Roman"/>
          <w:sz w:val="24"/>
          <w:szCs w:val="24"/>
        </w:rPr>
        <w:t xml:space="preserve">represent the </w:t>
      </w:r>
      <w:r w:rsidR="006B640D">
        <w:rPr>
          <w:rFonts w:ascii="Times New Roman" w:hAnsi="Times New Roman" w:cs="Times New Roman"/>
          <w:sz w:val="24"/>
          <w:szCs w:val="24"/>
        </w:rPr>
        <w:t xml:space="preserve">real </w:t>
      </w:r>
      <w:r w:rsidR="00127195">
        <w:rPr>
          <w:rFonts w:ascii="Times New Roman" w:hAnsi="Times New Roman" w:cs="Times New Roman"/>
          <w:sz w:val="24"/>
          <w:szCs w:val="24"/>
        </w:rPr>
        <w:t xml:space="preserve">flow of </w:t>
      </w:r>
      <w:r w:rsidR="004E6FEF">
        <w:rPr>
          <w:rFonts w:ascii="Times New Roman" w:hAnsi="Times New Roman" w:cs="Times New Roman"/>
          <w:sz w:val="24"/>
          <w:szCs w:val="24"/>
        </w:rPr>
        <w:t>thoughts</w:t>
      </w:r>
      <w:r w:rsidR="00177F76">
        <w:rPr>
          <w:rFonts w:ascii="Times New Roman" w:hAnsi="Times New Roman" w:cs="Times New Roman"/>
          <w:sz w:val="24"/>
          <w:szCs w:val="24"/>
        </w:rPr>
        <w:t xml:space="preserve"> </w:t>
      </w:r>
      <w:r w:rsidR="009C4130">
        <w:rPr>
          <w:rFonts w:ascii="Times New Roman" w:hAnsi="Times New Roman" w:cs="Times New Roman"/>
          <w:sz w:val="24"/>
          <w:szCs w:val="24"/>
        </w:rPr>
        <w:t>of</w:t>
      </w:r>
      <w:r w:rsidR="00E96AB0">
        <w:rPr>
          <w:rFonts w:ascii="Times New Roman" w:hAnsi="Times New Roman" w:cs="Times New Roman"/>
          <w:sz w:val="24"/>
          <w:szCs w:val="24"/>
        </w:rPr>
        <w:t xml:space="preserve"> his </w:t>
      </w:r>
      <w:r w:rsidR="009C6DA6">
        <w:rPr>
          <w:rFonts w:ascii="Times New Roman" w:hAnsi="Times New Roman" w:cs="Times New Roman"/>
          <w:sz w:val="24"/>
          <w:szCs w:val="24"/>
        </w:rPr>
        <w:t>character</w:t>
      </w:r>
      <w:r w:rsidR="0049212D">
        <w:rPr>
          <w:rFonts w:ascii="Times New Roman" w:hAnsi="Times New Roman" w:cs="Times New Roman" w:hint="eastAsia"/>
          <w:sz w:val="24"/>
          <w:szCs w:val="24"/>
        </w:rPr>
        <w:t>s</w:t>
      </w:r>
      <w:r w:rsidR="009C6DA6">
        <w:rPr>
          <w:rFonts w:ascii="Times New Roman" w:hAnsi="Times New Roman" w:cs="Times New Roman"/>
          <w:sz w:val="24"/>
          <w:szCs w:val="24"/>
        </w:rPr>
        <w:t>.</w:t>
      </w:r>
    </w:p>
    <w:p w14:paraId="432977EE" w14:textId="33288BB0" w:rsidR="00D55E3E" w:rsidRDefault="00D55E3E" w:rsidP="006C2901">
      <w:pPr>
        <w:pStyle w:val="a7"/>
        <w:adjustRightInd w:val="0"/>
        <w:snapToGrid w:val="0"/>
        <w:spacing w:line="360" w:lineRule="auto"/>
        <w:ind w:left="720" w:firstLine="480"/>
        <w:rPr>
          <w:rFonts w:ascii="Times New Roman" w:hAnsi="Times New Roman" w:cs="Times New Roman"/>
          <w:sz w:val="24"/>
          <w:szCs w:val="24"/>
        </w:rPr>
      </w:pPr>
    </w:p>
    <w:p w14:paraId="195A3BB5" w14:textId="77777777" w:rsidR="005B3088" w:rsidRPr="00AF228E" w:rsidRDefault="005B3088" w:rsidP="005B3088">
      <w:pPr>
        <w:pStyle w:val="a7"/>
        <w:numPr>
          <w:ilvl w:val="0"/>
          <w:numId w:val="6"/>
        </w:numPr>
        <w:adjustRightInd w:val="0"/>
        <w:snapToGrid w:val="0"/>
        <w:spacing w:line="360" w:lineRule="auto"/>
        <w:ind w:firstLineChars="0"/>
        <w:rPr>
          <w:rFonts w:ascii="Times New Roman" w:hAnsi="Times New Roman" w:cs="Times New Roman"/>
          <w:b/>
          <w:bCs/>
          <w:sz w:val="24"/>
          <w:szCs w:val="24"/>
        </w:rPr>
      </w:pPr>
      <w:r w:rsidRPr="00AF228E">
        <w:rPr>
          <w:rFonts w:ascii="Times New Roman" w:hAnsi="Times New Roman" w:cs="Times New Roman" w:hint="eastAsia"/>
          <w:b/>
          <w:bCs/>
          <w:sz w:val="24"/>
          <w:szCs w:val="24"/>
        </w:rPr>
        <w:t>M</w:t>
      </w:r>
      <w:r w:rsidRPr="00AF228E">
        <w:rPr>
          <w:rFonts w:ascii="Times New Roman" w:hAnsi="Times New Roman" w:cs="Times New Roman"/>
          <w:b/>
          <w:bCs/>
          <w:sz w:val="24"/>
          <w:szCs w:val="24"/>
        </w:rPr>
        <w:t>odernism Poetry</w:t>
      </w:r>
    </w:p>
    <w:p w14:paraId="35B15FE7" w14:textId="5A1203FC" w:rsidR="005B3088" w:rsidRDefault="00C92E52" w:rsidP="005B3088">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E</w:t>
      </w:r>
      <w:r w:rsidRPr="00C92E52">
        <w:rPr>
          <w:rFonts w:ascii="Times New Roman" w:hAnsi="Times New Roman" w:cs="Times New Roman"/>
          <w:sz w:val="24"/>
          <w:szCs w:val="24"/>
        </w:rPr>
        <w:t>xpressionism</w:t>
      </w:r>
      <w:r w:rsidR="005B3088">
        <w:rPr>
          <w:rFonts w:ascii="Times New Roman" w:hAnsi="Times New Roman" w:cs="Times New Roman"/>
          <w:sz w:val="24"/>
          <w:szCs w:val="24"/>
        </w:rPr>
        <w:t xml:space="preserve"> is the most outstanding feature of modernism poetry.</w:t>
      </w:r>
      <w:r>
        <w:rPr>
          <w:rFonts w:ascii="Times New Roman" w:hAnsi="Times New Roman" w:cs="Times New Roman"/>
          <w:sz w:val="24"/>
          <w:szCs w:val="24"/>
        </w:rPr>
        <w:t xml:space="preserve"> It evolves with imagism and symbolism with the intention of showing the personalized view of the world of the poet themselves. (</w:t>
      </w:r>
      <w:r>
        <w:rPr>
          <w:rFonts w:ascii="Times New Roman" w:hAnsi="Times New Roman" w:cs="Times New Roman" w:hint="eastAsia"/>
          <w:sz w:val="24"/>
          <w:szCs w:val="24"/>
        </w:rPr>
        <w:t>李</w:t>
      </w:r>
      <w:r>
        <w:rPr>
          <w:rFonts w:ascii="Times New Roman" w:hAnsi="Times New Roman" w:cs="Times New Roman" w:hint="eastAsia"/>
          <w:sz w:val="24"/>
          <w:szCs w:val="24"/>
        </w:rPr>
        <w:t xml:space="preserve"> 49</w:t>
      </w:r>
      <w:r>
        <w:rPr>
          <w:rFonts w:ascii="Times New Roman" w:hAnsi="Times New Roman" w:cs="Times New Roman"/>
          <w:sz w:val="24"/>
          <w:szCs w:val="24"/>
        </w:rPr>
        <w:t>) It could be summarized as “showing but not telling”.</w:t>
      </w:r>
    </w:p>
    <w:p w14:paraId="70B8EFE4" w14:textId="77777777" w:rsidR="005B3088" w:rsidRDefault="005B3088" w:rsidP="005B3088">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.B. Yeats was known for his use of symbolism in his poets. He felt that the 20</w:t>
      </w:r>
      <w:r w:rsidRPr="002F219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represents the end of a cycle that has gone 2000 years, and that a new one is just emerging, which explains the turmoil and violence of modern times. This view is expressed by the following stanza of his poem, </w:t>
      </w:r>
      <w:r w:rsidRPr="00D11FED">
        <w:rPr>
          <w:rFonts w:ascii="Times New Roman" w:hAnsi="Times New Roman" w:cs="Times New Roman"/>
          <w:i/>
          <w:iCs/>
          <w:sz w:val="24"/>
          <w:szCs w:val="24"/>
        </w:rPr>
        <w:t>The Second Coming</w:t>
      </w:r>
      <w:r>
        <w:rPr>
          <w:rFonts w:ascii="Times New Roman" w:hAnsi="Times New Roman" w:cs="Times New Roman"/>
          <w:sz w:val="24"/>
          <w:szCs w:val="24"/>
        </w:rPr>
        <w:t>. (</w:t>
      </w:r>
      <w:r>
        <w:rPr>
          <w:rFonts w:ascii="Times New Roman" w:hAnsi="Times New Roman" w:cs="Times New Roman" w:hint="eastAsia"/>
          <w:sz w:val="24"/>
          <w:szCs w:val="24"/>
        </w:rPr>
        <w:t>刘</w:t>
      </w:r>
      <w:r>
        <w:rPr>
          <w:rFonts w:ascii="Times New Roman" w:hAnsi="Times New Roman" w:cs="Times New Roman" w:hint="eastAsia"/>
          <w:sz w:val="24"/>
          <w:szCs w:val="24"/>
        </w:rPr>
        <w:t xml:space="preserve"> 398</w:t>
      </w:r>
      <w:r>
        <w:rPr>
          <w:rFonts w:ascii="Times New Roman" w:hAnsi="Times New Roman" w:cs="Times New Roman"/>
          <w:sz w:val="24"/>
          <w:szCs w:val="24"/>
        </w:rPr>
        <w:t xml:space="preserve">) </w:t>
      </w:r>
    </w:p>
    <w:p w14:paraId="01D7E8E8" w14:textId="19594672" w:rsidR="005B3088" w:rsidRDefault="005B3088" w:rsidP="005B3088">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.S. Eliot is famous for his poetry </w:t>
      </w:r>
      <w:r w:rsidRPr="00B379D8">
        <w:rPr>
          <w:rFonts w:ascii="Times New Roman" w:hAnsi="Times New Roman" w:cs="Times New Roman"/>
          <w:i/>
          <w:iCs/>
          <w:sz w:val="24"/>
          <w:szCs w:val="24"/>
        </w:rPr>
        <w:t>The Waste Land</w:t>
      </w:r>
      <w:r>
        <w:rPr>
          <w:rFonts w:ascii="Times New Roman" w:hAnsi="Times New Roman" w:cs="Times New Roman"/>
          <w:sz w:val="24"/>
          <w:szCs w:val="24"/>
        </w:rPr>
        <w:t>. the symbols he uses are irrelevant, the words he writes are fragmented, the thoughts of the characters are illogical. (</w:t>
      </w:r>
      <w:r>
        <w:rPr>
          <w:rFonts w:ascii="Times New Roman" w:hAnsi="Times New Roman" w:cs="Times New Roman" w:hint="eastAsia"/>
          <w:sz w:val="24"/>
          <w:szCs w:val="24"/>
        </w:rPr>
        <w:t>李</w:t>
      </w:r>
      <w:r>
        <w:rPr>
          <w:rFonts w:ascii="Times New Roman" w:hAnsi="Times New Roman" w:cs="Times New Roman" w:hint="eastAsia"/>
          <w:sz w:val="24"/>
          <w:szCs w:val="24"/>
        </w:rPr>
        <w:t xml:space="preserve"> </w:t>
      </w:r>
      <w:r w:rsidR="00C92E52">
        <w:rPr>
          <w:rFonts w:ascii="Times New Roman" w:hAnsi="Times New Roman" w:cs="Times New Roman" w:hint="eastAsia"/>
          <w:sz w:val="24"/>
          <w:szCs w:val="24"/>
        </w:rPr>
        <w:t>50</w:t>
      </w:r>
      <w:r>
        <w:rPr>
          <w:rFonts w:ascii="Times New Roman" w:hAnsi="Times New Roman" w:cs="Times New Roman"/>
          <w:sz w:val="24"/>
          <w:szCs w:val="24"/>
        </w:rPr>
        <w:t>) The</w:t>
      </w:r>
      <w:r w:rsidR="00C92E52">
        <w:rPr>
          <w:rFonts w:ascii="Times New Roman" w:hAnsi="Times New Roman" w:cs="Times New Roman"/>
          <w:sz w:val="24"/>
          <w:szCs w:val="24"/>
        </w:rPr>
        <w:t xml:space="preserve"> “stream of consciousness” skill is also applied in this poem. </w:t>
      </w:r>
      <w:r w:rsidR="00652ACD">
        <w:rPr>
          <w:rFonts w:ascii="Times New Roman" w:hAnsi="Times New Roman" w:cs="Times New Roman" w:hint="eastAsia"/>
          <w:sz w:val="24"/>
          <w:szCs w:val="24"/>
        </w:rPr>
        <w:t>The</w:t>
      </w:r>
      <w:r w:rsidR="00652ACD">
        <w:rPr>
          <w:rFonts w:ascii="Times New Roman" w:hAnsi="Times New Roman" w:cs="Times New Roman"/>
          <w:sz w:val="24"/>
          <w:szCs w:val="24"/>
        </w:rPr>
        <w:t xml:space="preserve"> fragmented dialogue between the wide and husband, the </w:t>
      </w:r>
      <w:r w:rsidR="00652ACD" w:rsidRPr="00652ACD">
        <w:rPr>
          <w:rFonts w:ascii="Times New Roman" w:hAnsi="Times New Roman" w:cs="Times New Roman"/>
          <w:sz w:val="24"/>
          <w:szCs w:val="24"/>
        </w:rPr>
        <w:t>staccato</w:t>
      </w:r>
      <w:r w:rsidR="00D05F4C">
        <w:rPr>
          <w:rFonts w:ascii="Times New Roman" w:hAnsi="Times New Roman" w:cs="Times New Roman"/>
          <w:sz w:val="24"/>
          <w:szCs w:val="24"/>
        </w:rPr>
        <w:t xml:space="preserve"> </w:t>
      </w:r>
      <w:r w:rsidR="00652ACD">
        <w:rPr>
          <w:rFonts w:ascii="Times New Roman" w:hAnsi="Times New Roman" w:cs="Times New Roman"/>
          <w:sz w:val="24"/>
          <w:szCs w:val="24"/>
        </w:rPr>
        <w:t xml:space="preserve">language of the wife with every word seemingly stressed and the </w:t>
      </w:r>
      <w:r w:rsidR="00853320">
        <w:rPr>
          <w:rFonts w:ascii="Times New Roman" w:hAnsi="Times New Roman" w:cs="Times New Roman"/>
          <w:sz w:val="24"/>
          <w:szCs w:val="24"/>
        </w:rPr>
        <w:t xml:space="preserve">scarce words of the husband all faithfully showed the emotion and thoughts of the characters, which </w:t>
      </w:r>
      <w:r w:rsidR="007E518B">
        <w:rPr>
          <w:rFonts w:ascii="Times New Roman" w:hAnsi="Times New Roman" w:cs="Times New Roman"/>
          <w:sz w:val="24"/>
          <w:szCs w:val="24"/>
        </w:rPr>
        <w:t>are free verses different from the traditional poetry</w:t>
      </w:r>
      <w:r w:rsidR="00853320">
        <w:rPr>
          <w:rFonts w:ascii="Times New Roman" w:hAnsi="Times New Roman" w:cs="Times New Roman"/>
          <w:sz w:val="24"/>
          <w:szCs w:val="24"/>
        </w:rPr>
        <w:t>.</w:t>
      </w:r>
      <w:r w:rsidR="0018322A">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李</w:t>
      </w:r>
      <w:r>
        <w:rPr>
          <w:rFonts w:ascii="Times New Roman" w:hAnsi="Times New Roman" w:cs="Times New Roman" w:hint="eastAsia"/>
          <w:sz w:val="24"/>
          <w:szCs w:val="24"/>
        </w:rPr>
        <w:t xml:space="preserve"> </w:t>
      </w:r>
      <w:r w:rsidR="00C92E52">
        <w:rPr>
          <w:rFonts w:ascii="Times New Roman" w:hAnsi="Times New Roman" w:cs="Times New Roman" w:hint="eastAsia"/>
          <w:sz w:val="24"/>
          <w:szCs w:val="24"/>
        </w:rPr>
        <w:t>49</w:t>
      </w:r>
      <w:r>
        <w:rPr>
          <w:rFonts w:ascii="Times New Roman" w:hAnsi="Times New Roman" w:cs="Times New Roman"/>
          <w:sz w:val="24"/>
          <w:szCs w:val="24"/>
        </w:rPr>
        <w:t>)</w:t>
      </w:r>
    </w:p>
    <w:p w14:paraId="10F03CD0" w14:textId="2B31F6F9" w:rsidR="007E518B" w:rsidRPr="007E518B" w:rsidRDefault="007E518B" w:rsidP="007E518B">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magism was an Anglo-American poetic movement but was also evolved </w:t>
      </w:r>
      <w:r>
        <w:rPr>
          <w:rFonts w:ascii="Times New Roman" w:hAnsi="Times New Roman" w:cs="Times New Roman"/>
          <w:sz w:val="24"/>
          <w:szCs w:val="24"/>
        </w:rPr>
        <w:lastRenderedPageBreak/>
        <w:t>in the formation of expressionism and influenced the British modernism. The definition of imagism given by Richard Aldington was that “to use the language of common speech…to employ the exact word…to present an image…poetry should render particulars exactly and not deal in vague generalities.</w:t>
      </w:r>
      <w:r w:rsidRPr="007E518B">
        <w:rPr>
          <w:rFonts w:ascii="Times New Roman" w:hAnsi="Times New Roman" w:cs="Times New Roman"/>
          <w:sz w:val="24"/>
          <w:szCs w:val="24"/>
        </w:rPr>
        <w:t>”</w:t>
      </w:r>
      <w:r>
        <w:rPr>
          <w:rFonts w:ascii="Times New Roman" w:hAnsi="Times New Roman" w:cs="Times New Roman"/>
          <w:sz w:val="24"/>
          <w:szCs w:val="24"/>
        </w:rPr>
        <w:t xml:space="preserve"> Through this definition, we can also find out the experimental integrate of the languages and contents of the </w:t>
      </w:r>
      <w:r w:rsidR="007730AC">
        <w:rPr>
          <w:rFonts w:ascii="Times New Roman" w:hAnsi="Times New Roman" w:cs="Times New Roman"/>
          <w:sz w:val="24"/>
          <w:szCs w:val="24"/>
        </w:rPr>
        <w:t xml:space="preserve">imagism </w:t>
      </w:r>
      <w:r>
        <w:rPr>
          <w:rFonts w:ascii="Times New Roman" w:hAnsi="Times New Roman" w:cs="Times New Roman"/>
          <w:sz w:val="24"/>
          <w:szCs w:val="24"/>
        </w:rPr>
        <w:t>poetry.</w:t>
      </w:r>
    </w:p>
    <w:p w14:paraId="530EAF1F" w14:textId="0D0BD0E3" w:rsidR="005B3088" w:rsidRPr="00C70A0E" w:rsidRDefault="005B3088" w:rsidP="005B3088">
      <w:pPr>
        <w:pStyle w:val="a7"/>
        <w:adjustRightInd w:val="0"/>
        <w:snapToGrid w:val="0"/>
        <w:spacing w:line="360" w:lineRule="auto"/>
        <w:ind w:left="720" w:firstLine="480"/>
        <w:rPr>
          <w:rFonts w:ascii="Times New Roman" w:hAnsi="Times New Roman" w:cs="Times New Roman"/>
          <w:sz w:val="24"/>
          <w:szCs w:val="24"/>
        </w:rPr>
      </w:pPr>
      <w:r w:rsidRPr="00C70A0E">
        <w:rPr>
          <w:rFonts w:ascii="Times New Roman" w:hAnsi="Times New Roman" w:cs="Times New Roman" w:hint="eastAsia"/>
          <w:sz w:val="24"/>
          <w:szCs w:val="24"/>
        </w:rPr>
        <w:t>T</w:t>
      </w:r>
      <w:r w:rsidRPr="00C70A0E">
        <w:rPr>
          <w:rFonts w:ascii="Times New Roman" w:hAnsi="Times New Roman" w:cs="Times New Roman"/>
          <w:sz w:val="24"/>
          <w:szCs w:val="24"/>
        </w:rPr>
        <w:t xml:space="preserve">he </w:t>
      </w:r>
      <w:r w:rsidR="007E518B">
        <w:rPr>
          <w:rFonts w:ascii="Times New Roman" w:hAnsi="Times New Roman" w:cs="Times New Roman"/>
          <w:sz w:val="24"/>
          <w:szCs w:val="24"/>
        </w:rPr>
        <w:t>expressionism</w:t>
      </w:r>
      <w:r w:rsidRPr="00C70A0E">
        <w:rPr>
          <w:rFonts w:ascii="Times New Roman" w:hAnsi="Times New Roman" w:cs="Times New Roman"/>
          <w:sz w:val="24"/>
          <w:szCs w:val="24"/>
        </w:rPr>
        <w:t xml:space="preserve"> as an experimental skill is characterized in that it banished the forms and aesthetic standards of the past time; it refuses to use complete sentences and to follow the rules of the traditions of poetry writing. </w:t>
      </w:r>
    </w:p>
    <w:p w14:paraId="3583B8ED" w14:textId="77777777" w:rsidR="005B3088" w:rsidRPr="005B3088" w:rsidRDefault="005B3088" w:rsidP="006C2901">
      <w:pPr>
        <w:pStyle w:val="a7"/>
        <w:adjustRightInd w:val="0"/>
        <w:snapToGrid w:val="0"/>
        <w:spacing w:line="360" w:lineRule="auto"/>
        <w:ind w:left="720" w:firstLine="480"/>
        <w:rPr>
          <w:rFonts w:ascii="Times New Roman" w:hAnsi="Times New Roman" w:cs="Times New Roman"/>
          <w:sz w:val="24"/>
          <w:szCs w:val="24"/>
        </w:rPr>
      </w:pPr>
    </w:p>
    <w:p w14:paraId="56B5D9CA" w14:textId="79BC7DA1" w:rsidR="00431F27" w:rsidRPr="00AF228E" w:rsidRDefault="0022798B" w:rsidP="006C2901">
      <w:pPr>
        <w:pStyle w:val="a7"/>
        <w:numPr>
          <w:ilvl w:val="0"/>
          <w:numId w:val="6"/>
        </w:numPr>
        <w:adjustRightInd w:val="0"/>
        <w:snapToGrid w:val="0"/>
        <w:spacing w:line="360" w:lineRule="auto"/>
        <w:ind w:firstLineChars="0"/>
        <w:rPr>
          <w:rFonts w:ascii="Times New Roman" w:hAnsi="Times New Roman" w:cs="Times New Roman"/>
          <w:b/>
          <w:bCs/>
          <w:sz w:val="24"/>
          <w:szCs w:val="24"/>
        </w:rPr>
      </w:pPr>
      <w:r w:rsidRPr="00AF228E">
        <w:rPr>
          <w:rFonts w:ascii="Times New Roman" w:hAnsi="Times New Roman" w:cs="Times New Roman" w:hint="eastAsia"/>
          <w:b/>
          <w:bCs/>
          <w:sz w:val="24"/>
          <w:szCs w:val="24"/>
        </w:rPr>
        <w:t>M</w:t>
      </w:r>
      <w:r w:rsidRPr="00AF228E">
        <w:rPr>
          <w:rFonts w:ascii="Times New Roman" w:hAnsi="Times New Roman" w:cs="Times New Roman"/>
          <w:b/>
          <w:bCs/>
          <w:sz w:val="24"/>
          <w:szCs w:val="24"/>
        </w:rPr>
        <w:t xml:space="preserve">odernism </w:t>
      </w:r>
      <w:r w:rsidR="00F81604" w:rsidRPr="00AF228E">
        <w:rPr>
          <w:rFonts w:ascii="Times New Roman" w:hAnsi="Times New Roman" w:cs="Times New Roman"/>
          <w:b/>
          <w:bCs/>
          <w:sz w:val="24"/>
          <w:szCs w:val="24"/>
        </w:rPr>
        <w:t>Drama</w:t>
      </w:r>
    </w:p>
    <w:p w14:paraId="35EF07E6" w14:textId="0293BC08" w:rsidR="002B4DD3" w:rsidRPr="002B4DD3" w:rsidRDefault="00AB6B3B" w:rsidP="002B4DD3">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“The Theatre of </w:t>
      </w:r>
      <w:r w:rsidR="001F2F5A">
        <w:rPr>
          <w:rFonts w:ascii="Times New Roman" w:hAnsi="Times New Roman" w:cs="Times New Roman"/>
          <w:sz w:val="24"/>
          <w:szCs w:val="24"/>
        </w:rPr>
        <w:t>Absurd</w:t>
      </w:r>
      <w:r>
        <w:rPr>
          <w:rFonts w:ascii="Times New Roman" w:hAnsi="Times New Roman" w:cs="Times New Roman"/>
          <w:sz w:val="24"/>
          <w:szCs w:val="24"/>
        </w:rPr>
        <w:t>”</w:t>
      </w:r>
      <w:r w:rsidR="005332C4">
        <w:rPr>
          <w:rFonts w:ascii="Times New Roman" w:hAnsi="Times New Roman" w:cs="Times New Roman"/>
          <w:sz w:val="24"/>
          <w:szCs w:val="24"/>
        </w:rPr>
        <w:t xml:space="preserve"> </w:t>
      </w:r>
      <w:r w:rsidR="005332C4">
        <w:rPr>
          <w:rFonts w:ascii="Times New Roman" w:hAnsi="Times New Roman" w:cs="Times New Roman" w:hint="eastAsia"/>
          <w:sz w:val="24"/>
          <w:szCs w:val="24"/>
        </w:rPr>
        <w:t>i</w:t>
      </w:r>
      <w:r w:rsidR="005332C4">
        <w:rPr>
          <w:rFonts w:ascii="Times New Roman" w:hAnsi="Times New Roman" w:cs="Times New Roman"/>
          <w:sz w:val="24"/>
          <w:szCs w:val="24"/>
        </w:rPr>
        <w:t xml:space="preserve">s </w:t>
      </w:r>
      <w:r w:rsidR="00E519B6">
        <w:rPr>
          <w:rFonts w:ascii="Times New Roman" w:hAnsi="Times New Roman" w:cs="Times New Roman"/>
          <w:sz w:val="24"/>
          <w:szCs w:val="24"/>
        </w:rPr>
        <w:t>a</w:t>
      </w:r>
      <w:r w:rsidR="00734600">
        <w:rPr>
          <w:rFonts w:ascii="Times New Roman" w:hAnsi="Times New Roman" w:cs="Times New Roman"/>
          <w:sz w:val="24"/>
          <w:szCs w:val="24"/>
        </w:rPr>
        <w:t xml:space="preserve"> representative</w:t>
      </w:r>
      <w:r w:rsidR="002B4DD3">
        <w:rPr>
          <w:rFonts w:ascii="Times New Roman" w:hAnsi="Times New Roman" w:cs="Times New Roman"/>
          <w:sz w:val="24"/>
          <w:szCs w:val="24"/>
        </w:rPr>
        <w:t xml:space="preserve"> term</w:t>
      </w:r>
      <w:r w:rsidR="00EB3AE3">
        <w:rPr>
          <w:rFonts w:ascii="Times New Roman" w:hAnsi="Times New Roman" w:cs="Times New Roman"/>
          <w:sz w:val="24"/>
          <w:szCs w:val="24"/>
        </w:rPr>
        <w:t xml:space="preserve"> </w:t>
      </w:r>
      <w:r w:rsidR="006866A9">
        <w:rPr>
          <w:rFonts w:ascii="Times New Roman" w:hAnsi="Times New Roman" w:cs="Times New Roman"/>
          <w:sz w:val="24"/>
          <w:szCs w:val="24"/>
        </w:rPr>
        <w:t xml:space="preserve">of </w:t>
      </w:r>
      <w:r w:rsidR="00033FD0">
        <w:rPr>
          <w:rFonts w:ascii="Times New Roman" w:hAnsi="Times New Roman" w:cs="Times New Roman"/>
          <w:sz w:val="24"/>
          <w:szCs w:val="24"/>
        </w:rPr>
        <w:t xml:space="preserve">modernism </w:t>
      </w:r>
      <w:r w:rsidR="00EA58A3">
        <w:rPr>
          <w:rFonts w:ascii="Times New Roman" w:hAnsi="Times New Roman" w:cs="Times New Roman"/>
          <w:sz w:val="24"/>
          <w:szCs w:val="24"/>
        </w:rPr>
        <w:t>drama.</w:t>
      </w:r>
      <w:r w:rsidR="003A4452">
        <w:rPr>
          <w:rFonts w:ascii="Times New Roman" w:hAnsi="Times New Roman" w:cs="Times New Roman"/>
          <w:sz w:val="24"/>
          <w:szCs w:val="24"/>
        </w:rPr>
        <w:t xml:space="preserve"> Though Waiting for Godot by Samuel Beckett, which was </w:t>
      </w:r>
      <w:r w:rsidR="002B4DD3">
        <w:rPr>
          <w:rFonts w:ascii="Times New Roman" w:hAnsi="Times New Roman" w:cs="Times New Roman"/>
          <w:sz w:val="24"/>
          <w:szCs w:val="24"/>
        </w:rPr>
        <w:t xml:space="preserve">at the turning point of modernism and post-modernism, it could still be a representative of the features of the modernism drama. It was the climax of modernism drama. </w:t>
      </w:r>
      <w:r w:rsidR="002B4DD3" w:rsidRPr="002B4DD3">
        <w:rPr>
          <w:rFonts w:ascii="Times New Roman" w:hAnsi="Times New Roman" w:cs="Times New Roman"/>
          <w:sz w:val="24"/>
          <w:szCs w:val="24"/>
        </w:rPr>
        <w:t>The theory of absurdity was generated from the composer’s direct experience of the world</w:t>
      </w:r>
      <w:r w:rsidR="00DF6FC4">
        <w:rPr>
          <w:rFonts w:ascii="Times New Roman" w:hAnsi="Times New Roman" w:cs="Times New Roman"/>
          <w:sz w:val="24"/>
          <w:szCs w:val="24"/>
        </w:rPr>
        <w:t xml:space="preserve">. </w:t>
      </w:r>
      <w:r w:rsidR="00A457CE">
        <w:rPr>
          <w:rFonts w:ascii="Times New Roman" w:hAnsi="Times New Roman" w:cs="Times New Roman"/>
          <w:sz w:val="24"/>
          <w:szCs w:val="24"/>
        </w:rPr>
        <w:t xml:space="preserve">It </w:t>
      </w:r>
      <w:r w:rsidR="007E0FAB">
        <w:rPr>
          <w:rFonts w:ascii="Times New Roman" w:hAnsi="Times New Roman" w:cs="Times New Roman"/>
          <w:sz w:val="24"/>
          <w:szCs w:val="24"/>
        </w:rPr>
        <w:t xml:space="preserve">concerns with illogical and irrational plots, “estrangement” features and characters with </w:t>
      </w:r>
      <w:r w:rsidR="007E0FAB" w:rsidRPr="007E0FAB">
        <w:rPr>
          <w:rFonts w:ascii="Times New Roman" w:hAnsi="Times New Roman" w:cs="Times New Roman"/>
          <w:sz w:val="24"/>
          <w:szCs w:val="24"/>
        </w:rPr>
        <w:t>simile</w:t>
      </w:r>
      <w:r w:rsidR="007E0FAB">
        <w:rPr>
          <w:rFonts w:ascii="Times New Roman" w:hAnsi="Times New Roman" w:cs="Times New Roman"/>
          <w:sz w:val="24"/>
          <w:szCs w:val="24"/>
        </w:rPr>
        <w:t xml:space="preserve"> meanings. </w:t>
      </w:r>
      <w:r w:rsidR="002B4DD3">
        <w:rPr>
          <w:rFonts w:ascii="Times New Roman" w:hAnsi="Times New Roman" w:cs="Times New Roman"/>
          <w:sz w:val="24"/>
          <w:szCs w:val="24"/>
        </w:rPr>
        <w:t>(</w:t>
      </w:r>
      <w:r w:rsidR="002B4DD3">
        <w:rPr>
          <w:rFonts w:ascii="Times New Roman" w:hAnsi="Times New Roman" w:cs="Times New Roman" w:hint="eastAsia"/>
          <w:sz w:val="24"/>
          <w:szCs w:val="24"/>
        </w:rPr>
        <w:t>高</w:t>
      </w:r>
      <w:r w:rsidR="002B4DD3">
        <w:rPr>
          <w:rFonts w:ascii="Times New Roman" w:hAnsi="Times New Roman" w:cs="Times New Roman"/>
          <w:sz w:val="24"/>
          <w:szCs w:val="24"/>
        </w:rPr>
        <w:t xml:space="preserve"> 11)</w:t>
      </w:r>
    </w:p>
    <w:p w14:paraId="08D9C679" w14:textId="77777777" w:rsidR="002B4DD3" w:rsidRPr="002B4DD3" w:rsidRDefault="002B4DD3" w:rsidP="002B4DD3">
      <w:pPr>
        <w:pStyle w:val="a7"/>
        <w:adjustRightInd w:val="0"/>
        <w:snapToGrid w:val="0"/>
        <w:spacing w:line="360" w:lineRule="auto"/>
        <w:ind w:left="720" w:firstLine="480"/>
        <w:rPr>
          <w:rFonts w:ascii="Times New Roman" w:hAnsi="Times New Roman" w:cs="Times New Roman"/>
          <w:sz w:val="24"/>
          <w:szCs w:val="24"/>
        </w:rPr>
      </w:pPr>
    </w:p>
    <w:p w14:paraId="32B84F00" w14:textId="5915A010" w:rsidR="007805EA" w:rsidRPr="00EF5018" w:rsidRDefault="007805EA" w:rsidP="006C2901">
      <w:pPr>
        <w:pStyle w:val="a7"/>
        <w:numPr>
          <w:ilvl w:val="0"/>
          <w:numId w:val="3"/>
        </w:numPr>
        <w:adjustRightInd w:val="0"/>
        <w:snapToGrid w:val="0"/>
        <w:spacing w:line="360" w:lineRule="auto"/>
        <w:ind w:firstLineChars="0"/>
        <w:rPr>
          <w:rFonts w:ascii="Times New Roman" w:hAnsi="Times New Roman" w:cs="Times New Roman"/>
          <w:b/>
          <w:bCs/>
          <w:sz w:val="28"/>
          <w:szCs w:val="28"/>
        </w:rPr>
      </w:pPr>
      <w:r w:rsidRPr="00EF5018">
        <w:rPr>
          <w:rFonts w:ascii="Times New Roman" w:hAnsi="Times New Roman" w:cs="Times New Roman"/>
          <w:b/>
          <w:bCs/>
          <w:sz w:val="28"/>
          <w:szCs w:val="28"/>
        </w:rPr>
        <w:t>The P</w:t>
      </w:r>
      <w:r w:rsidR="00B07E70">
        <w:rPr>
          <w:rFonts w:ascii="Times New Roman" w:hAnsi="Times New Roman" w:cs="Times New Roman"/>
          <w:b/>
          <w:bCs/>
          <w:sz w:val="28"/>
          <w:szCs w:val="28"/>
        </w:rPr>
        <w:t>h</w:t>
      </w:r>
      <w:r w:rsidR="00EC116D">
        <w:rPr>
          <w:rFonts w:ascii="Times New Roman" w:hAnsi="Times New Roman" w:cs="Times New Roman"/>
          <w:b/>
          <w:bCs/>
          <w:sz w:val="28"/>
          <w:szCs w:val="28"/>
        </w:rPr>
        <w:t>i</w:t>
      </w:r>
      <w:r w:rsidR="00B07E70">
        <w:rPr>
          <w:rFonts w:ascii="Times New Roman" w:hAnsi="Times New Roman" w:cs="Times New Roman"/>
          <w:b/>
          <w:bCs/>
          <w:sz w:val="28"/>
          <w:szCs w:val="28"/>
        </w:rPr>
        <w:t xml:space="preserve">losophical </w:t>
      </w:r>
      <w:r w:rsidRPr="00EF5018">
        <w:rPr>
          <w:rFonts w:ascii="Times New Roman" w:hAnsi="Times New Roman" w:cs="Times New Roman"/>
          <w:b/>
          <w:bCs/>
          <w:sz w:val="28"/>
          <w:szCs w:val="28"/>
        </w:rPr>
        <w:t>Origins of the Experimental Features</w:t>
      </w:r>
    </w:p>
    <w:p w14:paraId="6364C2F4" w14:textId="141B5B4F" w:rsidR="002A6F1E" w:rsidRDefault="00474C8B"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This chapter will mainly </w:t>
      </w:r>
      <w:r w:rsidR="00B9090E">
        <w:rPr>
          <w:rFonts w:ascii="Times New Roman" w:hAnsi="Times New Roman" w:cs="Times New Roman"/>
          <w:sz w:val="24"/>
          <w:szCs w:val="24"/>
        </w:rPr>
        <w:t xml:space="preserve">deal with </w:t>
      </w:r>
      <w:r w:rsidR="00B1282A">
        <w:rPr>
          <w:rFonts w:ascii="Times New Roman" w:hAnsi="Times New Roman" w:cs="Times New Roman"/>
          <w:sz w:val="24"/>
          <w:szCs w:val="24"/>
        </w:rPr>
        <w:t xml:space="preserve">the </w:t>
      </w:r>
      <w:r w:rsidR="00487666">
        <w:rPr>
          <w:rFonts w:ascii="Times New Roman" w:hAnsi="Times New Roman" w:cs="Times New Roman"/>
          <w:sz w:val="24"/>
          <w:szCs w:val="24"/>
        </w:rPr>
        <w:t xml:space="preserve">philosophical </w:t>
      </w:r>
      <w:r w:rsidR="004D5234">
        <w:rPr>
          <w:rFonts w:ascii="Times New Roman" w:hAnsi="Times New Roman" w:cs="Times New Roman"/>
          <w:sz w:val="24"/>
          <w:szCs w:val="24"/>
        </w:rPr>
        <w:t xml:space="preserve">thoughts that </w:t>
      </w:r>
      <w:r w:rsidR="003842D2">
        <w:rPr>
          <w:rFonts w:ascii="Times New Roman" w:hAnsi="Times New Roman" w:cs="Times New Roman"/>
          <w:sz w:val="24"/>
          <w:szCs w:val="24"/>
        </w:rPr>
        <w:t xml:space="preserve">are considered </w:t>
      </w:r>
      <w:r w:rsidR="002F5B1E">
        <w:rPr>
          <w:rFonts w:ascii="Times New Roman" w:hAnsi="Times New Roman" w:cs="Times New Roman"/>
          <w:sz w:val="24"/>
          <w:szCs w:val="24"/>
        </w:rPr>
        <w:t xml:space="preserve">to largely </w:t>
      </w:r>
      <w:r w:rsidR="00374328">
        <w:rPr>
          <w:rFonts w:ascii="Times New Roman" w:hAnsi="Times New Roman" w:cs="Times New Roman"/>
          <w:sz w:val="24"/>
          <w:szCs w:val="24"/>
        </w:rPr>
        <w:t xml:space="preserve">influence the </w:t>
      </w:r>
      <w:r w:rsidR="00A8404E">
        <w:rPr>
          <w:rFonts w:ascii="Times New Roman" w:hAnsi="Times New Roman" w:cs="Times New Roman"/>
          <w:sz w:val="24"/>
          <w:szCs w:val="24"/>
        </w:rPr>
        <w:t xml:space="preserve">form and </w:t>
      </w:r>
      <w:r w:rsidR="004C380F">
        <w:rPr>
          <w:rFonts w:ascii="Times New Roman" w:hAnsi="Times New Roman" w:cs="Times New Roman"/>
          <w:sz w:val="24"/>
          <w:szCs w:val="24"/>
        </w:rPr>
        <w:t xml:space="preserve">origin of </w:t>
      </w:r>
      <w:r w:rsidR="000C7FEE">
        <w:rPr>
          <w:rFonts w:ascii="Times New Roman" w:hAnsi="Times New Roman" w:cs="Times New Roman"/>
          <w:sz w:val="24"/>
          <w:szCs w:val="24"/>
        </w:rPr>
        <w:t xml:space="preserve">British </w:t>
      </w:r>
      <w:r w:rsidR="00F3662E">
        <w:rPr>
          <w:rFonts w:ascii="Times New Roman" w:hAnsi="Times New Roman" w:cs="Times New Roman"/>
          <w:sz w:val="24"/>
          <w:szCs w:val="24"/>
        </w:rPr>
        <w:t>modernism.</w:t>
      </w:r>
    </w:p>
    <w:p w14:paraId="35BF7C82" w14:textId="27C8CB5D" w:rsidR="00300CE7" w:rsidRDefault="00300CE7"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reudism</w:t>
      </w:r>
      <w:r w:rsidR="002E6487">
        <w:rPr>
          <w:rFonts w:ascii="Times New Roman" w:hAnsi="Times New Roman" w:cs="Times New Roman"/>
          <w:sz w:val="24"/>
          <w:szCs w:val="24"/>
        </w:rPr>
        <w:t xml:space="preserve"> was thought to </w:t>
      </w:r>
      <w:r w:rsidR="00D95AE3">
        <w:rPr>
          <w:rFonts w:ascii="Times New Roman" w:hAnsi="Times New Roman" w:cs="Times New Roman"/>
          <w:sz w:val="24"/>
          <w:szCs w:val="24"/>
        </w:rPr>
        <w:t xml:space="preserve">have the </w:t>
      </w:r>
      <w:r w:rsidR="005A7770">
        <w:rPr>
          <w:rFonts w:ascii="Times New Roman" w:hAnsi="Times New Roman" w:cs="Times New Roman"/>
          <w:sz w:val="24"/>
          <w:szCs w:val="24"/>
        </w:rPr>
        <w:t xml:space="preserve">deepest </w:t>
      </w:r>
      <w:r w:rsidR="007D7CA6">
        <w:rPr>
          <w:rFonts w:ascii="Times New Roman" w:hAnsi="Times New Roman" w:cs="Times New Roman"/>
          <w:sz w:val="24"/>
          <w:szCs w:val="24"/>
        </w:rPr>
        <w:t xml:space="preserve">influence on </w:t>
      </w:r>
      <w:r w:rsidR="00342506">
        <w:rPr>
          <w:rFonts w:ascii="Times New Roman" w:hAnsi="Times New Roman" w:cs="Times New Roman"/>
          <w:sz w:val="24"/>
          <w:szCs w:val="24"/>
        </w:rPr>
        <w:t xml:space="preserve">modernism literature, </w:t>
      </w:r>
      <w:r w:rsidR="00337CA6">
        <w:rPr>
          <w:rFonts w:ascii="Times New Roman" w:hAnsi="Times New Roman" w:cs="Times New Roman"/>
          <w:sz w:val="24"/>
          <w:szCs w:val="24"/>
        </w:rPr>
        <w:t xml:space="preserve">but </w:t>
      </w:r>
      <w:r w:rsidR="00BA1DCD">
        <w:rPr>
          <w:rFonts w:ascii="Times New Roman" w:hAnsi="Times New Roman" w:cs="Times New Roman"/>
          <w:sz w:val="24"/>
          <w:szCs w:val="24"/>
        </w:rPr>
        <w:t>before him</w:t>
      </w:r>
      <w:r w:rsidR="00D35815">
        <w:rPr>
          <w:rFonts w:ascii="Times New Roman" w:hAnsi="Times New Roman" w:cs="Times New Roman"/>
          <w:sz w:val="24"/>
          <w:szCs w:val="24"/>
        </w:rPr>
        <w:t>,</w:t>
      </w:r>
      <w:r w:rsidR="00E33DDA">
        <w:rPr>
          <w:rFonts w:ascii="Times New Roman" w:hAnsi="Times New Roman" w:cs="Times New Roman"/>
          <w:sz w:val="24"/>
          <w:szCs w:val="24"/>
        </w:rPr>
        <w:t xml:space="preserve"> </w:t>
      </w:r>
      <w:r w:rsidR="00E33DDA" w:rsidRPr="007805EA">
        <w:rPr>
          <w:rFonts w:ascii="Times New Roman" w:hAnsi="Times New Roman" w:cs="Times New Roman"/>
          <w:sz w:val="24"/>
          <w:szCs w:val="24"/>
        </w:rPr>
        <w:t>Schopenhauer</w:t>
      </w:r>
      <w:r w:rsidR="00D63289">
        <w:rPr>
          <w:rFonts w:ascii="Times New Roman" w:hAnsi="Times New Roman" w:cs="Times New Roman"/>
          <w:sz w:val="24"/>
          <w:szCs w:val="24"/>
        </w:rPr>
        <w:t xml:space="preserve"> (1788-1860)</w:t>
      </w:r>
      <w:r w:rsidR="00CA22E0">
        <w:rPr>
          <w:rFonts w:ascii="Times New Roman" w:hAnsi="Times New Roman" w:cs="Times New Roman"/>
          <w:sz w:val="24"/>
          <w:szCs w:val="24"/>
        </w:rPr>
        <w:t xml:space="preserve"> </w:t>
      </w:r>
      <w:r w:rsidR="00EA24EA">
        <w:rPr>
          <w:rFonts w:ascii="Times New Roman" w:hAnsi="Times New Roman" w:cs="Times New Roman"/>
          <w:sz w:val="24"/>
          <w:szCs w:val="24"/>
        </w:rPr>
        <w:t>was another philosoph</w:t>
      </w:r>
      <w:r w:rsidR="00C976C9">
        <w:rPr>
          <w:rFonts w:ascii="Times New Roman" w:hAnsi="Times New Roman" w:cs="Times New Roman"/>
          <w:sz w:val="24"/>
          <w:szCs w:val="24"/>
        </w:rPr>
        <w:t>er</w:t>
      </w:r>
      <w:r w:rsidR="009E2E98">
        <w:rPr>
          <w:rFonts w:ascii="Times New Roman" w:hAnsi="Times New Roman" w:cs="Times New Roman"/>
          <w:sz w:val="24"/>
          <w:szCs w:val="24"/>
        </w:rPr>
        <w:t xml:space="preserve"> </w:t>
      </w:r>
      <w:r w:rsidR="00A24EBF">
        <w:rPr>
          <w:rFonts w:ascii="Times New Roman" w:hAnsi="Times New Roman" w:cs="Times New Roman"/>
          <w:sz w:val="24"/>
          <w:szCs w:val="24"/>
        </w:rPr>
        <w:t xml:space="preserve">who </w:t>
      </w:r>
      <w:r w:rsidR="00E20FE3">
        <w:rPr>
          <w:rFonts w:ascii="Times New Roman" w:hAnsi="Times New Roman" w:cs="Times New Roman"/>
          <w:sz w:val="24"/>
          <w:szCs w:val="24"/>
        </w:rPr>
        <w:t xml:space="preserve">was </w:t>
      </w:r>
      <w:r w:rsidR="0078303C">
        <w:rPr>
          <w:rFonts w:ascii="Times New Roman" w:hAnsi="Times New Roman" w:cs="Times New Roman"/>
          <w:sz w:val="24"/>
          <w:szCs w:val="24"/>
        </w:rPr>
        <w:t xml:space="preserve">not so </w:t>
      </w:r>
      <w:r w:rsidR="00A40036">
        <w:rPr>
          <w:rFonts w:ascii="Times New Roman" w:hAnsi="Times New Roman" w:cs="Times New Roman"/>
          <w:sz w:val="24"/>
          <w:szCs w:val="24"/>
        </w:rPr>
        <w:t xml:space="preserve">famous but also had </w:t>
      </w:r>
      <w:r w:rsidR="001F0326">
        <w:rPr>
          <w:rFonts w:ascii="Times New Roman" w:hAnsi="Times New Roman" w:cs="Times New Roman"/>
          <w:sz w:val="24"/>
          <w:szCs w:val="24"/>
        </w:rPr>
        <w:t xml:space="preserve">great </w:t>
      </w:r>
      <w:r w:rsidR="00B902EB">
        <w:rPr>
          <w:rFonts w:ascii="Times New Roman" w:hAnsi="Times New Roman" w:cs="Times New Roman"/>
          <w:sz w:val="24"/>
          <w:szCs w:val="24"/>
        </w:rPr>
        <w:t xml:space="preserve">impact on </w:t>
      </w:r>
      <w:r w:rsidR="000D08AC">
        <w:rPr>
          <w:rFonts w:ascii="Times New Roman" w:hAnsi="Times New Roman" w:cs="Times New Roman"/>
          <w:sz w:val="24"/>
          <w:szCs w:val="24"/>
        </w:rPr>
        <w:t xml:space="preserve">modernism. </w:t>
      </w:r>
    </w:p>
    <w:p w14:paraId="29B446F5" w14:textId="4836ED74" w:rsidR="00A90FFA" w:rsidRDefault="000C1533" w:rsidP="00413C2D">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From a </w:t>
      </w:r>
      <w:r w:rsidR="000B481E">
        <w:rPr>
          <w:rFonts w:ascii="Times New Roman" w:hAnsi="Times New Roman" w:cs="Times New Roman"/>
          <w:sz w:val="24"/>
          <w:szCs w:val="24"/>
        </w:rPr>
        <w:t xml:space="preserve">historical point of view, </w:t>
      </w:r>
      <w:r w:rsidR="005E0E4B">
        <w:rPr>
          <w:rFonts w:ascii="Times New Roman" w:hAnsi="Times New Roman" w:cs="Times New Roman"/>
          <w:sz w:val="24"/>
          <w:szCs w:val="24"/>
        </w:rPr>
        <w:t xml:space="preserve">Schopenhauer’s </w:t>
      </w:r>
      <w:r w:rsidR="00E25A30">
        <w:rPr>
          <w:rFonts w:ascii="Times New Roman" w:hAnsi="Times New Roman" w:cs="Times New Roman" w:hint="eastAsia"/>
          <w:sz w:val="24"/>
          <w:szCs w:val="24"/>
        </w:rPr>
        <w:t>v</w:t>
      </w:r>
      <w:r w:rsidR="00AC4A0F">
        <w:rPr>
          <w:rFonts w:ascii="Times New Roman" w:hAnsi="Times New Roman" w:cs="Times New Roman"/>
          <w:sz w:val="24"/>
          <w:szCs w:val="24"/>
        </w:rPr>
        <w:t>oluntari</w:t>
      </w:r>
      <w:r w:rsidR="00CD4845">
        <w:rPr>
          <w:rFonts w:ascii="Times New Roman" w:hAnsi="Times New Roman" w:cs="Times New Roman"/>
          <w:sz w:val="24"/>
          <w:szCs w:val="24"/>
        </w:rPr>
        <w:t>sm and</w:t>
      </w:r>
      <w:r w:rsidR="00FC4569">
        <w:rPr>
          <w:rFonts w:ascii="Times New Roman" w:hAnsi="Times New Roman" w:cs="Times New Roman"/>
          <w:sz w:val="24"/>
          <w:szCs w:val="24"/>
        </w:rPr>
        <w:t xml:space="preserve"> </w:t>
      </w:r>
      <w:r w:rsidR="00691829">
        <w:rPr>
          <w:rFonts w:ascii="Times New Roman" w:hAnsi="Times New Roman" w:cs="Times New Roman"/>
          <w:sz w:val="24"/>
          <w:szCs w:val="24"/>
        </w:rPr>
        <w:t>pessimism</w:t>
      </w:r>
      <w:r w:rsidR="000545FF">
        <w:rPr>
          <w:rFonts w:ascii="Times New Roman" w:hAnsi="Times New Roman" w:cs="Times New Roman"/>
          <w:sz w:val="24"/>
          <w:szCs w:val="24"/>
        </w:rPr>
        <w:t xml:space="preserve"> </w:t>
      </w:r>
      <w:r w:rsidR="00522B0A">
        <w:rPr>
          <w:rFonts w:ascii="Times New Roman" w:hAnsi="Times New Roman" w:cs="Times New Roman"/>
          <w:sz w:val="24"/>
          <w:szCs w:val="24"/>
        </w:rPr>
        <w:t>thoughts were</w:t>
      </w:r>
      <w:r w:rsidR="00691829">
        <w:rPr>
          <w:rFonts w:ascii="Times New Roman" w:hAnsi="Times New Roman" w:cs="Times New Roman"/>
          <w:sz w:val="24"/>
          <w:szCs w:val="24"/>
        </w:rPr>
        <w:t xml:space="preserve"> </w:t>
      </w:r>
      <w:r w:rsidR="00A458C0">
        <w:rPr>
          <w:rFonts w:ascii="Times New Roman" w:hAnsi="Times New Roman" w:cs="Times New Roman"/>
          <w:sz w:val="24"/>
          <w:szCs w:val="24"/>
        </w:rPr>
        <w:t xml:space="preserve">the </w:t>
      </w:r>
      <w:r w:rsidR="004E5DCB">
        <w:rPr>
          <w:rFonts w:ascii="Times New Roman" w:hAnsi="Times New Roman" w:cs="Times New Roman"/>
          <w:sz w:val="24"/>
          <w:szCs w:val="24"/>
        </w:rPr>
        <w:t xml:space="preserve">two most </w:t>
      </w:r>
      <w:r w:rsidR="00C97253">
        <w:rPr>
          <w:rFonts w:ascii="Times New Roman" w:hAnsi="Times New Roman" w:cs="Times New Roman"/>
          <w:sz w:val="24"/>
          <w:szCs w:val="24"/>
        </w:rPr>
        <w:t xml:space="preserve">important </w:t>
      </w:r>
      <w:r w:rsidR="00C76EF5">
        <w:rPr>
          <w:rFonts w:ascii="Times New Roman" w:hAnsi="Times New Roman" w:cs="Times New Roman"/>
          <w:sz w:val="24"/>
          <w:szCs w:val="24"/>
        </w:rPr>
        <w:t xml:space="preserve">things </w:t>
      </w:r>
      <w:r w:rsidR="002F1B64">
        <w:rPr>
          <w:rFonts w:ascii="Times New Roman" w:hAnsi="Times New Roman" w:cs="Times New Roman"/>
          <w:sz w:val="24"/>
          <w:szCs w:val="24"/>
        </w:rPr>
        <w:t xml:space="preserve">he left to the </w:t>
      </w:r>
      <w:r w:rsidR="003F1310">
        <w:rPr>
          <w:rFonts w:ascii="Times New Roman" w:hAnsi="Times New Roman" w:cs="Times New Roman"/>
          <w:sz w:val="24"/>
          <w:szCs w:val="24"/>
        </w:rPr>
        <w:t xml:space="preserve">world. </w:t>
      </w:r>
      <w:r w:rsidR="008562EB">
        <w:rPr>
          <w:rFonts w:ascii="Times New Roman" w:hAnsi="Times New Roman" w:cs="Times New Roman"/>
          <w:sz w:val="24"/>
          <w:szCs w:val="24"/>
        </w:rPr>
        <w:t>(</w:t>
      </w:r>
      <w:r w:rsidR="00F16C30">
        <w:rPr>
          <w:rFonts w:ascii="Times New Roman" w:hAnsi="Times New Roman" w:cs="Times New Roman" w:hint="eastAsia"/>
          <w:sz w:val="24"/>
          <w:szCs w:val="24"/>
        </w:rPr>
        <w:t>罗素</w:t>
      </w:r>
      <w:r w:rsidR="00F16C30">
        <w:rPr>
          <w:rFonts w:ascii="Times New Roman" w:hAnsi="Times New Roman" w:cs="Times New Roman" w:hint="eastAsia"/>
          <w:sz w:val="24"/>
          <w:szCs w:val="24"/>
        </w:rPr>
        <w:t xml:space="preserve"> </w:t>
      </w:r>
      <w:r w:rsidR="00367035">
        <w:rPr>
          <w:rFonts w:ascii="Times New Roman" w:hAnsi="Times New Roman" w:cs="Times New Roman" w:hint="eastAsia"/>
          <w:sz w:val="24"/>
          <w:szCs w:val="24"/>
        </w:rPr>
        <w:t>339</w:t>
      </w:r>
      <w:r w:rsidR="008562EB">
        <w:rPr>
          <w:rFonts w:ascii="Times New Roman" w:hAnsi="Times New Roman" w:cs="Times New Roman"/>
          <w:sz w:val="24"/>
          <w:szCs w:val="24"/>
        </w:rPr>
        <w:t>)</w:t>
      </w:r>
      <w:r w:rsidR="000A4169">
        <w:rPr>
          <w:rFonts w:ascii="Times New Roman" w:hAnsi="Times New Roman" w:cs="Times New Roman"/>
          <w:sz w:val="24"/>
          <w:szCs w:val="24"/>
        </w:rPr>
        <w:t xml:space="preserve"> </w:t>
      </w:r>
      <w:r w:rsidR="00E3701D">
        <w:rPr>
          <w:rFonts w:ascii="Times New Roman" w:hAnsi="Times New Roman" w:cs="Times New Roman"/>
          <w:sz w:val="24"/>
          <w:szCs w:val="24"/>
        </w:rPr>
        <w:t xml:space="preserve">His </w:t>
      </w:r>
      <w:r w:rsidR="00B3249A">
        <w:rPr>
          <w:rFonts w:ascii="Times New Roman" w:hAnsi="Times New Roman" w:cs="Times New Roman"/>
          <w:sz w:val="24"/>
          <w:szCs w:val="24"/>
        </w:rPr>
        <w:t>voluntarism</w:t>
      </w:r>
      <w:r w:rsidR="00E75087">
        <w:rPr>
          <w:rFonts w:ascii="Times New Roman" w:hAnsi="Times New Roman" w:cs="Times New Roman"/>
          <w:sz w:val="24"/>
          <w:szCs w:val="24"/>
        </w:rPr>
        <w:t xml:space="preserve"> thought</w:t>
      </w:r>
      <w:r w:rsidR="00E34A65">
        <w:rPr>
          <w:rFonts w:ascii="Times New Roman" w:hAnsi="Times New Roman" w:cs="Times New Roman"/>
          <w:sz w:val="24"/>
          <w:szCs w:val="24"/>
        </w:rPr>
        <w:t xml:space="preserve">, summed up in his </w:t>
      </w:r>
      <w:r w:rsidR="00BF6C79">
        <w:rPr>
          <w:rFonts w:ascii="Times New Roman" w:hAnsi="Times New Roman" w:cs="Times New Roman"/>
          <w:sz w:val="24"/>
          <w:szCs w:val="24"/>
        </w:rPr>
        <w:t xml:space="preserve">The World as </w:t>
      </w:r>
      <w:r w:rsidR="001C62FD">
        <w:rPr>
          <w:rFonts w:ascii="Times New Roman" w:hAnsi="Times New Roman" w:cs="Times New Roman"/>
          <w:sz w:val="24"/>
          <w:szCs w:val="24"/>
        </w:rPr>
        <w:t xml:space="preserve">Will and </w:t>
      </w:r>
      <w:r w:rsidR="00D966C2">
        <w:rPr>
          <w:rFonts w:ascii="Times New Roman" w:hAnsi="Times New Roman" w:cs="Times New Roman"/>
          <w:sz w:val="24"/>
          <w:szCs w:val="24"/>
        </w:rPr>
        <w:t xml:space="preserve">Idea, </w:t>
      </w:r>
      <w:r w:rsidR="001C3C69">
        <w:rPr>
          <w:rFonts w:ascii="Times New Roman" w:hAnsi="Times New Roman" w:cs="Times New Roman"/>
          <w:sz w:val="24"/>
          <w:szCs w:val="24"/>
        </w:rPr>
        <w:t xml:space="preserve">was a </w:t>
      </w:r>
      <w:r w:rsidR="005414E8">
        <w:rPr>
          <w:rFonts w:ascii="Times New Roman" w:hAnsi="Times New Roman" w:cs="Times New Roman"/>
          <w:sz w:val="24"/>
          <w:szCs w:val="24"/>
        </w:rPr>
        <w:t xml:space="preserve">typical </w:t>
      </w:r>
      <w:r w:rsidR="00674EA1">
        <w:rPr>
          <w:rFonts w:ascii="Times New Roman" w:hAnsi="Times New Roman" w:cs="Times New Roman"/>
          <w:sz w:val="24"/>
          <w:szCs w:val="24"/>
        </w:rPr>
        <w:t xml:space="preserve">idealism. </w:t>
      </w:r>
      <w:r w:rsidR="00C767A4">
        <w:rPr>
          <w:rFonts w:ascii="Times New Roman" w:hAnsi="Times New Roman" w:cs="Times New Roman"/>
          <w:sz w:val="24"/>
          <w:szCs w:val="24"/>
        </w:rPr>
        <w:t xml:space="preserve">Voluntarism </w:t>
      </w:r>
      <w:r w:rsidR="009E393E">
        <w:rPr>
          <w:rFonts w:ascii="Times New Roman" w:hAnsi="Times New Roman" w:cs="Times New Roman"/>
          <w:sz w:val="24"/>
          <w:szCs w:val="24"/>
        </w:rPr>
        <w:t>depicted t</w:t>
      </w:r>
      <w:r w:rsidR="003C22EB">
        <w:rPr>
          <w:rFonts w:ascii="Times New Roman" w:hAnsi="Times New Roman" w:cs="Times New Roman"/>
          <w:sz w:val="24"/>
          <w:szCs w:val="24"/>
        </w:rPr>
        <w:t xml:space="preserve">he </w:t>
      </w:r>
      <w:r w:rsidR="009E793E">
        <w:rPr>
          <w:rFonts w:ascii="Times New Roman" w:hAnsi="Times New Roman" w:cs="Times New Roman"/>
          <w:sz w:val="24"/>
          <w:szCs w:val="24"/>
        </w:rPr>
        <w:t>inner will</w:t>
      </w:r>
      <w:r w:rsidR="009E793E">
        <w:rPr>
          <w:rFonts w:ascii="Times New Roman" w:hAnsi="Times New Roman" w:cs="Times New Roman" w:hint="eastAsia"/>
          <w:sz w:val="24"/>
          <w:szCs w:val="24"/>
        </w:rPr>
        <w:t>—</w:t>
      </w:r>
      <w:r w:rsidR="00F86D28">
        <w:rPr>
          <w:rFonts w:ascii="Times New Roman" w:hAnsi="Times New Roman" w:cs="Times New Roman" w:hint="eastAsia"/>
          <w:sz w:val="24"/>
          <w:szCs w:val="24"/>
        </w:rPr>
        <w:t>t</w:t>
      </w:r>
      <w:r w:rsidR="00F86D28">
        <w:rPr>
          <w:rFonts w:ascii="Times New Roman" w:hAnsi="Times New Roman" w:cs="Times New Roman"/>
          <w:sz w:val="24"/>
          <w:szCs w:val="24"/>
        </w:rPr>
        <w:t>he desires</w:t>
      </w:r>
      <w:r w:rsidR="007D095A">
        <w:rPr>
          <w:rFonts w:ascii="Times New Roman" w:hAnsi="Times New Roman" w:cs="Times New Roman"/>
          <w:sz w:val="24"/>
          <w:szCs w:val="24"/>
        </w:rPr>
        <w:t xml:space="preserve"> and wants of human beings and </w:t>
      </w:r>
      <w:r w:rsidR="007F7D20">
        <w:rPr>
          <w:rFonts w:ascii="Times New Roman" w:hAnsi="Times New Roman" w:cs="Times New Roman"/>
          <w:sz w:val="24"/>
          <w:szCs w:val="24"/>
        </w:rPr>
        <w:t xml:space="preserve">even of </w:t>
      </w:r>
      <w:r w:rsidR="007D1CFE">
        <w:rPr>
          <w:rFonts w:ascii="Times New Roman" w:hAnsi="Times New Roman" w:cs="Times New Roman"/>
          <w:sz w:val="24"/>
          <w:szCs w:val="24"/>
        </w:rPr>
        <w:t xml:space="preserve">the </w:t>
      </w:r>
      <w:r w:rsidR="00720AFF">
        <w:rPr>
          <w:rFonts w:ascii="Times New Roman" w:hAnsi="Times New Roman" w:cs="Times New Roman"/>
          <w:sz w:val="24"/>
          <w:szCs w:val="24"/>
        </w:rPr>
        <w:t xml:space="preserve">objective </w:t>
      </w:r>
      <w:r w:rsidR="006711D2">
        <w:rPr>
          <w:rFonts w:ascii="Times New Roman" w:hAnsi="Times New Roman" w:cs="Times New Roman"/>
          <w:sz w:val="24"/>
          <w:szCs w:val="24"/>
        </w:rPr>
        <w:t xml:space="preserve">world are </w:t>
      </w:r>
      <w:r w:rsidR="00CE41E5">
        <w:rPr>
          <w:rFonts w:ascii="Times New Roman" w:hAnsi="Times New Roman" w:cs="Times New Roman"/>
          <w:sz w:val="24"/>
          <w:szCs w:val="24"/>
        </w:rPr>
        <w:t>ob</w:t>
      </w:r>
      <w:r w:rsidR="00904C58">
        <w:rPr>
          <w:rFonts w:ascii="Times New Roman" w:hAnsi="Times New Roman" w:cs="Times New Roman"/>
          <w:sz w:val="24"/>
          <w:szCs w:val="24"/>
        </w:rPr>
        <w:t>jective</w:t>
      </w:r>
      <w:r w:rsidR="002C0DD9">
        <w:rPr>
          <w:rFonts w:ascii="Times New Roman" w:hAnsi="Times New Roman" w:cs="Times New Roman"/>
          <w:sz w:val="24"/>
          <w:szCs w:val="24"/>
        </w:rPr>
        <w:t xml:space="preserve">, real and </w:t>
      </w:r>
      <w:r w:rsidR="0074420E">
        <w:rPr>
          <w:rFonts w:ascii="Times New Roman" w:hAnsi="Times New Roman" w:cs="Times New Roman"/>
          <w:sz w:val="24"/>
          <w:szCs w:val="24"/>
        </w:rPr>
        <w:t xml:space="preserve">more important </w:t>
      </w:r>
      <w:r w:rsidR="006726FC">
        <w:rPr>
          <w:rFonts w:ascii="Times New Roman" w:hAnsi="Times New Roman" w:cs="Times New Roman"/>
          <w:sz w:val="24"/>
          <w:szCs w:val="24"/>
        </w:rPr>
        <w:t xml:space="preserve">than </w:t>
      </w:r>
      <w:r w:rsidR="00D771E0">
        <w:rPr>
          <w:rFonts w:ascii="Times New Roman" w:hAnsi="Times New Roman" w:cs="Times New Roman"/>
          <w:sz w:val="24"/>
          <w:szCs w:val="24"/>
        </w:rPr>
        <w:t>any other things</w:t>
      </w:r>
      <w:r w:rsidR="00B554E6">
        <w:rPr>
          <w:rFonts w:ascii="Times New Roman" w:hAnsi="Times New Roman" w:cs="Times New Roman"/>
          <w:sz w:val="24"/>
          <w:szCs w:val="24"/>
        </w:rPr>
        <w:t xml:space="preserve">; instead, </w:t>
      </w:r>
      <w:r w:rsidR="008B42BC">
        <w:rPr>
          <w:rFonts w:ascii="Times New Roman" w:hAnsi="Times New Roman" w:cs="Times New Roman"/>
          <w:sz w:val="24"/>
          <w:szCs w:val="24"/>
        </w:rPr>
        <w:t>it view</w:t>
      </w:r>
      <w:r w:rsidR="00D32E2F">
        <w:rPr>
          <w:rFonts w:ascii="Times New Roman" w:hAnsi="Times New Roman" w:cs="Times New Roman"/>
          <w:sz w:val="24"/>
          <w:szCs w:val="24"/>
        </w:rPr>
        <w:t>s</w:t>
      </w:r>
      <w:r w:rsidR="008B42BC">
        <w:rPr>
          <w:rFonts w:ascii="Times New Roman" w:hAnsi="Times New Roman" w:cs="Times New Roman"/>
          <w:sz w:val="24"/>
          <w:szCs w:val="24"/>
        </w:rPr>
        <w:t xml:space="preserve"> the </w:t>
      </w:r>
      <w:r w:rsidR="0017799F">
        <w:rPr>
          <w:rFonts w:ascii="Times New Roman" w:hAnsi="Times New Roman" w:cs="Times New Roman"/>
          <w:sz w:val="24"/>
          <w:szCs w:val="24"/>
        </w:rPr>
        <w:t>object</w:t>
      </w:r>
      <w:r w:rsidR="00C706FC">
        <w:rPr>
          <w:rFonts w:ascii="Times New Roman" w:hAnsi="Times New Roman" w:cs="Times New Roman"/>
          <w:sz w:val="24"/>
          <w:szCs w:val="24"/>
        </w:rPr>
        <w:t xml:space="preserve">ive </w:t>
      </w:r>
      <w:r w:rsidR="00DC7A25">
        <w:rPr>
          <w:rFonts w:ascii="Times New Roman" w:hAnsi="Times New Roman" w:cs="Times New Roman"/>
          <w:sz w:val="24"/>
          <w:szCs w:val="24"/>
        </w:rPr>
        <w:t xml:space="preserve">world </w:t>
      </w:r>
      <w:r w:rsidR="003E2EAB">
        <w:rPr>
          <w:rFonts w:ascii="Times New Roman" w:hAnsi="Times New Roman" w:cs="Times New Roman"/>
          <w:sz w:val="24"/>
          <w:szCs w:val="24"/>
        </w:rPr>
        <w:t>as subjective.</w:t>
      </w:r>
      <w:r w:rsidR="005E0DCC">
        <w:rPr>
          <w:rFonts w:ascii="Times New Roman" w:hAnsi="Times New Roman" w:cs="Times New Roman"/>
          <w:sz w:val="24"/>
          <w:szCs w:val="24"/>
        </w:rPr>
        <w:t xml:space="preserve"> </w:t>
      </w:r>
      <w:r w:rsidR="005E474A">
        <w:rPr>
          <w:rFonts w:ascii="Times New Roman" w:hAnsi="Times New Roman" w:cs="Times New Roman"/>
          <w:sz w:val="24"/>
          <w:szCs w:val="24"/>
        </w:rPr>
        <w:t xml:space="preserve">Its influence on </w:t>
      </w:r>
      <w:r w:rsidR="00A718A6">
        <w:rPr>
          <w:rFonts w:ascii="Times New Roman" w:hAnsi="Times New Roman" w:cs="Times New Roman"/>
          <w:sz w:val="24"/>
          <w:szCs w:val="24"/>
        </w:rPr>
        <w:t xml:space="preserve">modernism literature was that </w:t>
      </w:r>
      <w:r w:rsidR="000B15A1">
        <w:rPr>
          <w:rFonts w:ascii="Times New Roman" w:hAnsi="Times New Roman" w:cs="Times New Roman"/>
          <w:sz w:val="24"/>
          <w:szCs w:val="24"/>
        </w:rPr>
        <w:t>it offer</w:t>
      </w:r>
      <w:r w:rsidR="008D5D29">
        <w:rPr>
          <w:rFonts w:ascii="Times New Roman" w:hAnsi="Times New Roman" w:cs="Times New Roman"/>
          <w:sz w:val="24"/>
          <w:szCs w:val="24"/>
        </w:rPr>
        <w:t>ed</w:t>
      </w:r>
      <w:r w:rsidR="000B15A1">
        <w:rPr>
          <w:rFonts w:ascii="Times New Roman" w:hAnsi="Times New Roman" w:cs="Times New Roman"/>
          <w:sz w:val="24"/>
          <w:szCs w:val="24"/>
        </w:rPr>
        <w:t xml:space="preserve"> a </w:t>
      </w:r>
      <w:r w:rsidR="0051067D">
        <w:rPr>
          <w:rFonts w:ascii="Times New Roman" w:hAnsi="Times New Roman" w:cs="Times New Roman"/>
          <w:sz w:val="24"/>
          <w:szCs w:val="24"/>
        </w:rPr>
        <w:t xml:space="preserve">view of </w:t>
      </w:r>
      <w:r w:rsidR="005459D4">
        <w:rPr>
          <w:rFonts w:ascii="Times New Roman" w:hAnsi="Times New Roman" w:cs="Times New Roman"/>
          <w:sz w:val="24"/>
          <w:szCs w:val="24"/>
        </w:rPr>
        <w:t xml:space="preserve">the </w:t>
      </w:r>
      <w:r w:rsidR="00DC7256">
        <w:rPr>
          <w:rFonts w:ascii="Times New Roman" w:hAnsi="Times New Roman" w:cs="Times New Roman"/>
          <w:sz w:val="24"/>
          <w:szCs w:val="24"/>
        </w:rPr>
        <w:t>relations</w:t>
      </w:r>
      <w:r w:rsidR="001B24DA">
        <w:rPr>
          <w:rFonts w:ascii="Times New Roman" w:hAnsi="Times New Roman" w:cs="Times New Roman"/>
          <w:sz w:val="24"/>
          <w:szCs w:val="24"/>
        </w:rPr>
        <w:t xml:space="preserve">hip </w:t>
      </w:r>
      <w:r w:rsidR="00673CC7">
        <w:rPr>
          <w:rFonts w:ascii="Times New Roman" w:hAnsi="Times New Roman" w:cs="Times New Roman"/>
          <w:sz w:val="24"/>
          <w:szCs w:val="24"/>
        </w:rPr>
        <w:t xml:space="preserve">of </w:t>
      </w:r>
      <w:r w:rsidR="006E2297">
        <w:rPr>
          <w:rFonts w:ascii="Times New Roman" w:hAnsi="Times New Roman" w:cs="Times New Roman"/>
          <w:sz w:val="24"/>
          <w:szCs w:val="24"/>
        </w:rPr>
        <w:t xml:space="preserve">human’s </w:t>
      </w:r>
      <w:r w:rsidR="00B7409E">
        <w:rPr>
          <w:rFonts w:ascii="Times New Roman" w:hAnsi="Times New Roman" w:cs="Times New Roman"/>
          <w:sz w:val="24"/>
          <w:szCs w:val="24"/>
        </w:rPr>
        <w:t xml:space="preserve">objective </w:t>
      </w:r>
      <w:r w:rsidR="00B025EB">
        <w:rPr>
          <w:rFonts w:ascii="Times New Roman" w:hAnsi="Times New Roman" w:cs="Times New Roman"/>
          <w:sz w:val="24"/>
          <w:szCs w:val="24"/>
        </w:rPr>
        <w:t xml:space="preserve">body and </w:t>
      </w:r>
      <w:r w:rsidR="00FB225C">
        <w:rPr>
          <w:rFonts w:ascii="Times New Roman" w:hAnsi="Times New Roman" w:cs="Times New Roman"/>
          <w:sz w:val="24"/>
          <w:szCs w:val="24"/>
        </w:rPr>
        <w:t>inner will</w:t>
      </w:r>
      <w:r w:rsidR="005918C4">
        <w:rPr>
          <w:rFonts w:ascii="Times New Roman" w:hAnsi="Times New Roman" w:cs="Times New Roman"/>
          <w:sz w:val="24"/>
          <w:szCs w:val="24"/>
        </w:rPr>
        <w:t xml:space="preserve">, and </w:t>
      </w:r>
      <w:r w:rsidR="00DE0248">
        <w:rPr>
          <w:rFonts w:ascii="Times New Roman" w:hAnsi="Times New Roman" w:cs="Times New Roman"/>
          <w:sz w:val="24"/>
          <w:szCs w:val="24"/>
        </w:rPr>
        <w:t xml:space="preserve">managed </w:t>
      </w:r>
      <w:r w:rsidR="00683129">
        <w:rPr>
          <w:rFonts w:ascii="Times New Roman" w:hAnsi="Times New Roman" w:cs="Times New Roman"/>
          <w:sz w:val="24"/>
          <w:szCs w:val="24"/>
        </w:rPr>
        <w:t>to</w:t>
      </w:r>
      <w:r w:rsidR="009276F8">
        <w:rPr>
          <w:rFonts w:ascii="Times New Roman" w:hAnsi="Times New Roman" w:cs="Times New Roman"/>
          <w:sz w:val="24"/>
          <w:szCs w:val="24"/>
        </w:rPr>
        <w:t xml:space="preserve"> prove </w:t>
      </w:r>
      <w:r w:rsidR="009276F8">
        <w:rPr>
          <w:rFonts w:ascii="Times New Roman" w:hAnsi="Times New Roman" w:cs="Times New Roman"/>
          <w:sz w:val="24"/>
          <w:szCs w:val="24"/>
        </w:rPr>
        <w:lastRenderedPageBreak/>
        <w:t xml:space="preserve">that </w:t>
      </w:r>
      <w:r w:rsidR="008613C4">
        <w:rPr>
          <w:rFonts w:ascii="Times New Roman" w:hAnsi="Times New Roman" w:cs="Times New Roman"/>
          <w:sz w:val="24"/>
          <w:szCs w:val="24"/>
        </w:rPr>
        <w:t xml:space="preserve">the </w:t>
      </w:r>
      <w:r w:rsidR="002D28CA">
        <w:rPr>
          <w:rFonts w:ascii="Times New Roman" w:hAnsi="Times New Roman" w:cs="Times New Roman"/>
          <w:sz w:val="24"/>
          <w:szCs w:val="24"/>
        </w:rPr>
        <w:t xml:space="preserve">inner will </w:t>
      </w:r>
      <w:r w:rsidR="005E4F91">
        <w:rPr>
          <w:rFonts w:ascii="Times New Roman" w:hAnsi="Times New Roman" w:cs="Times New Roman"/>
          <w:sz w:val="24"/>
          <w:szCs w:val="24"/>
        </w:rPr>
        <w:t xml:space="preserve">is </w:t>
      </w:r>
      <w:r w:rsidR="00677751">
        <w:rPr>
          <w:rFonts w:ascii="Times New Roman" w:hAnsi="Times New Roman" w:cs="Times New Roman"/>
          <w:sz w:val="24"/>
          <w:szCs w:val="24"/>
        </w:rPr>
        <w:t xml:space="preserve">nearer to </w:t>
      </w:r>
      <w:r w:rsidR="00817C72">
        <w:rPr>
          <w:rFonts w:ascii="Times New Roman" w:hAnsi="Times New Roman" w:cs="Times New Roman"/>
          <w:sz w:val="24"/>
          <w:szCs w:val="24"/>
        </w:rPr>
        <w:t xml:space="preserve">the </w:t>
      </w:r>
      <w:r w:rsidR="00BC42CC">
        <w:rPr>
          <w:rFonts w:ascii="Times New Roman" w:hAnsi="Times New Roman" w:cs="Times New Roman"/>
          <w:sz w:val="24"/>
          <w:szCs w:val="24"/>
        </w:rPr>
        <w:t xml:space="preserve">truth and </w:t>
      </w:r>
      <w:r w:rsidR="000C29EA">
        <w:rPr>
          <w:rFonts w:ascii="Times New Roman" w:hAnsi="Times New Roman" w:cs="Times New Roman"/>
          <w:sz w:val="24"/>
          <w:szCs w:val="24"/>
        </w:rPr>
        <w:t xml:space="preserve">reality that </w:t>
      </w:r>
      <w:r w:rsidR="006906BB">
        <w:rPr>
          <w:rFonts w:ascii="Times New Roman" w:hAnsi="Times New Roman" w:cs="Times New Roman"/>
          <w:sz w:val="24"/>
          <w:szCs w:val="24"/>
        </w:rPr>
        <w:t>contemporary</w:t>
      </w:r>
      <w:r w:rsidR="00412635">
        <w:rPr>
          <w:rFonts w:ascii="Times New Roman" w:hAnsi="Times New Roman" w:cs="Times New Roman"/>
          <w:sz w:val="24"/>
          <w:szCs w:val="24"/>
        </w:rPr>
        <w:t xml:space="preserve"> </w:t>
      </w:r>
      <w:r w:rsidR="006906BB">
        <w:rPr>
          <w:rFonts w:ascii="Times New Roman" w:hAnsi="Times New Roman" w:cs="Times New Roman"/>
          <w:sz w:val="24"/>
          <w:szCs w:val="24"/>
        </w:rPr>
        <w:t xml:space="preserve">people managed to </w:t>
      </w:r>
      <w:r w:rsidR="004E7B8D">
        <w:rPr>
          <w:rFonts w:ascii="Times New Roman" w:hAnsi="Times New Roman" w:cs="Times New Roman"/>
          <w:sz w:val="24"/>
          <w:szCs w:val="24"/>
        </w:rPr>
        <w:t xml:space="preserve">find. </w:t>
      </w:r>
      <w:r w:rsidR="0065386F">
        <w:rPr>
          <w:rFonts w:ascii="Times New Roman" w:hAnsi="Times New Roman" w:cs="Times New Roman"/>
          <w:sz w:val="24"/>
          <w:szCs w:val="24"/>
        </w:rPr>
        <w:t xml:space="preserve">This </w:t>
      </w:r>
      <w:r w:rsidR="00757AC3">
        <w:rPr>
          <w:rFonts w:ascii="Times New Roman" w:hAnsi="Times New Roman" w:cs="Times New Roman"/>
          <w:sz w:val="24"/>
          <w:szCs w:val="24"/>
        </w:rPr>
        <w:t xml:space="preserve">explained </w:t>
      </w:r>
      <w:r w:rsidR="00F00F23">
        <w:rPr>
          <w:rFonts w:ascii="Times New Roman" w:hAnsi="Times New Roman" w:cs="Times New Roman"/>
          <w:sz w:val="24"/>
          <w:szCs w:val="24"/>
        </w:rPr>
        <w:t>why</w:t>
      </w:r>
      <w:r w:rsidR="006550EB">
        <w:rPr>
          <w:rFonts w:ascii="Times New Roman" w:hAnsi="Times New Roman" w:cs="Times New Roman"/>
          <w:sz w:val="24"/>
          <w:szCs w:val="24"/>
        </w:rPr>
        <w:t xml:space="preserve"> </w:t>
      </w:r>
      <w:r w:rsidR="006550EB">
        <w:rPr>
          <w:rFonts w:ascii="Times New Roman" w:hAnsi="Times New Roman" w:cs="Times New Roman" w:hint="eastAsia"/>
          <w:sz w:val="24"/>
          <w:szCs w:val="24"/>
        </w:rPr>
        <w:t>all</w:t>
      </w:r>
      <w:r w:rsidR="00F00F23">
        <w:rPr>
          <w:rFonts w:ascii="Times New Roman" w:hAnsi="Times New Roman" w:cs="Times New Roman"/>
          <w:sz w:val="24"/>
          <w:szCs w:val="24"/>
        </w:rPr>
        <w:t xml:space="preserve"> </w:t>
      </w:r>
      <w:r w:rsidR="008E3723">
        <w:rPr>
          <w:rFonts w:ascii="Times New Roman" w:hAnsi="Times New Roman" w:cs="Times New Roman"/>
          <w:sz w:val="24"/>
          <w:szCs w:val="24"/>
        </w:rPr>
        <w:t xml:space="preserve">the </w:t>
      </w:r>
      <w:r w:rsidR="00251AC0">
        <w:rPr>
          <w:rFonts w:ascii="Times New Roman" w:hAnsi="Times New Roman" w:cs="Times New Roman"/>
          <w:sz w:val="24"/>
          <w:szCs w:val="24"/>
        </w:rPr>
        <w:t xml:space="preserve">experimental </w:t>
      </w:r>
      <w:r w:rsidR="00745B1A">
        <w:rPr>
          <w:rFonts w:ascii="Times New Roman" w:hAnsi="Times New Roman" w:cs="Times New Roman"/>
          <w:sz w:val="24"/>
          <w:szCs w:val="24"/>
        </w:rPr>
        <w:t>features</w:t>
      </w:r>
      <w:r w:rsidR="009628FD">
        <w:rPr>
          <w:rFonts w:ascii="Times New Roman" w:hAnsi="Times New Roman" w:cs="Times New Roman"/>
          <w:sz w:val="24"/>
          <w:szCs w:val="24"/>
        </w:rPr>
        <w:t xml:space="preserve">, </w:t>
      </w:r>
      <w:r w:rsidR="00CA3F3B">
        <w:rPr>
          <w:rFonts w:ascii="Times New Roman" w:hAnsi="Times New Roman" w:cs="Times New Roman"/>
          <w:sz w:val="24"/>
          <w:szCs w:val="24"/>
        </w:rPr>
        <w:t xml:space="preserve">more or less, </w:t>
      </w:r>
      <w:r w:rsidR="005B54C6">
        <w:rPr>
          <w:rFonts w:ascii="Times New Roman" w:hAnsi="Times New Roman" w:cs="Times New Roman"/>
          <w:sz w:val="24"/>
          <w:szCs w:val="24"/>
        </w:rPr>
        <w:t xml:space="preserve">tries to </w:t>
      </w:r>
      <w:r w:rsidR="00B43BF7">
        <w:rPr>
          <w:rFonts w:ascii="Times New Roman" w:hAnsi="Times New Roman" w:cs="Times New Roman"/>
          <w:sz w:val="24"/>
          <w:szCs w:val="24"/>
        </w:rPr>
        <w:t xml:space="preserve">abandon the </w:t>
      </w:r>
      <w:r w:rsidR="00C264DA">
        <w:rPr>
          <w:rFonts w:ascii="Times New Roman" w:hAnsi="Times New Roman" w:cs="Times New Roman"/>
          <w:sz w:val="24"/>
          <w:szCs w:val="24"/>
        </w:rPr>
        <w:t xml:space="preserve">realistic </w:t>
      </w:r>
      <w:r w:rsidR="002A1C12">
        <w:rPr>
          <w:rFonts w:ascii="Times New Roman" w:hAnsi="Times New Roman" w:cs="Times New Roman"/>
          <w:sz w:val="24"/>
          <w:szCs w:val="24"/>
        </w:rPr>
        <w:t xml:space="preserve">depictions of </w:t>
      </w:r>
      <w:r w:rsidR="00693830">
        <w:rPr>
          <w:rFonts w:ascii="Times New Roman" w:hAnsi="Times New Roman" w:cs="Times New Roman"/>
          <w:sz w:val="24"/>
          <w:szCs w:val="24"/>
        </w:rPr>
        <w:t xml:space="preserve">the </w:t>
      </w:r>
      <w:r w:rsidR="008315BA">
        <w:rPr>
          <w:rFonts w:ascii="Times New Roman" w:hAnsi="Times New Roman" w:cs="Times New Roman"/>
          <w:sz w:val="24"/>
          <w:szCs w:val="24"/>
        </w:rPr>
        <w:t xml:space="preserve">environment and </w:t>
      </w:r>
      <w:r w:rsidR="00142438">
        <w:rPr>
          <w:rFonts w:ascii="Times New Roman" w:hAnsi="Times New Roman" w:cs="Times New Roman"/>
          <w:sz w:val="24"/>
          <w:szCs w:val="24"/>
        </w:rPr>
        <w:t>plots</w:t>
      </w:r>
      <w:r w:rsidR="00717EDC">
        <w:rPr>
          <w:rFonts w:ascii="Times New Roman" w:hAnsi="Times New Roman" w:cs="Times New Roman"/>
          <w:sz w:val="24"/>
          <w:szCs w:val="24"/>
        </w:rPr>
        <w:t>, and</w:t>
      </w:r>
      <w:r w:rsidR="00D05445">
        <w:rPr>
          <w:rFonts w:ascii="Times New Roman" w:hAnsi="Times New Roman" w:cs="Times New Roman"/>
          <w:sz w:val="24"/>
          <w:szCs w:val="24"/>
        </w:rPr>
        <w:t xml:space="preserve"> </w:t>
      </w:r>
      <w:r w:rsidR="00BF2E9C">
        <w:rPr>
          <w:rFonts w:ascii="Times New Roman" w:hAnsi="Times New Roman" w:cs="Times New Roman"/>
          <w:sz w:val="24"/>
          <w:szCs w:val="24"/>
        </w:rPr>
        <w:t>turns to</w:t>
      </w:r>
      <w:r w:rsidR="00F23B10">
        <w:rPr>
          <w:rFonts w:ascii="Times New Roman" w:hAnsi="Times New Roman" w:cs="Times New Roman"/>
          <w:sz w:val="24"/>
          <w:szCs w:val="24"/>
        </w:rPr>
        <w:t xml:space="preserve"> </w:t>
      </w:r>
      <w:r w:rsidR="00002B3B">
        <w:rPr>
          <w:rFonts w:ascii="Times New Roman" w:hAnsi="Times New Roman" w:cs="Times New Roman"/>
          <w:sz w:val="24"/>
          <w:szCs w:val="24"/>
        </w:rPr>
        <w:t>tell</w:t>
      </w:r>
      <w:r w:rsidR="00F87EA7">
        <w:rPr>
          <w:rFonts w:ascii="Times New Roman" w:hAnsi="Times New Roman" w:cs="Times New Roman"/>
          <w:sz w:val="24"/>
          <w:szCs w:val="24"/>
        </w:rPr>
        <w:t xml:space="preserve"> </w:t>
      </w:r>
      <w:r w:rsidR="000842AE">
        <w:rPr>
          <w:rFonts w:ascii="Times New Roman" w:hAnsi="Times New Roman" w:cs="Times New Roman"/>
          <w:sz w:val="24"/>
          <w:szCs w:val="24"/>
        </w:rPr>
        <w:t xml:space="preserve">the </w:t>
      </w:r>
      <w:r w:rsidR="00C84B3A">
        <w:rPr>
          <w:rFonts w:ascii="Times New Roman" w:hAnsi="Times New Roman" w:cs="Times New Roman"/>
          <w:sz w:val="24"/>
          <w:szCs w:val="24"/>
        </w:rPr>
        <w:t xml:space="preserve">thoughts </w:t>
      </w:r>
      <w:r w:rsidR="00CC0F2B">
        <w:rPr>
          <w:rFonts w:ascii="Times New Roman" w:hAnsi="Times New Roman" w:cs="Times New Roman"/>
          <w:sz w:val="24"/>
          <w:szCs w:val="24"/>
        </w:rPr>
        <w:t xml:space="preserve">and </w:t>
      </w:r>
      <w:r w:rsidR="00B86907">
        <w:rPr>
          <w:rFonts w:ascii="Times New Roman" w:hAnsi="Times New Roman" w:cs="Times New Roman"/>
          <w:sz w:val="24"/>
          <w:szCs w:val="24"/>
        </w:rPr>
        <w:t xml:space="preserve">personalized </w:t>
      </w:r>
      <w:r w:rsidR="00A725B0">
        <w:rPr>
          <w:rFonts w:ascii="Times New Roman" w:hAnsi="Times New Roman" w:cs="Times New Roman"/>
          <w:sz w:val="24"/>
          <w:szCs w:val="24"/>
        </w:rPr>
        <w:t xml:space="preserve">experience in </w:t>
      </w:r>
      <w:r w:rsidR="00B26214">
        <w:rPr>
          <w:rFonts w:ascii="Times New Roman" w:hAnsi="Times New Roman" w:cs="Times New Roman"/>
          <w:sz w:val="24"/>
          <w:szCs w:val="24"/>
        </w:rPr>
        <w:t xml:space="preserve">the </w:t>
      </w:r>
      <w:r w:rsidR="00420B43">
        <w:rPr>
          <w:rFonts w:ascii="Times New Roman" w:hAnsi="Times New Roman" w:cs="Times New Roman"/>
          <w:sz w:val="24"/>
          <w:szCs w:val="24"/>
        </w:rPr>
        <w:t xml:space="preserve">literary </w:t>
      </w:r>
      <w:r w:rsidR="00710CA6">
        <w:rPr>
          <w:rFonts w:ascii="Times New Roman" w:hAnsi="Times New Roman" w:cs="Times New Roman"/>
          <w:sz w:val="24"/>
          <w:szCs w:val="24"/>
        </w:rPr>
        <w:t>composing</w:t>
      </w:r>
      <w:r w:rsidR="0086656C">
        <w:rPr>
          <w:rFonts w:ascii="Times New Roman" w:hAnsi="Times New Roman" w:cs="Times New Roman"/>
          <w:sz w:val="24"/>
          <w:szCs w:val="24"/>
        </w:rPr>
        <w:t xml:space="preserve">. </w:t>
      </w:r>
    </w:p>
    <w:p w14:paraId="7EEB7E07" w14:textId="68525787" w:rsidR="007805EA" w:rsidRPr="001714D7" w:rsidRDefault="000E5A68" w:rsidP="00187C90">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After that </w:t>
      </w:r>
      <w:r w:rsidR="009F2566">
        <w:rPr>
          <w:rFonts w:ascii="Times New Roman" w:hAnsi="Times New Roman" w:cs="Times New Roman"/>
          <w:sz w:val="24"/>
          <w:szCs w:val="24"/>
        </w:rPr>
        <w:t>there</w:t>
      </w:r>
      <w:r w:rsidR="005C1CBB">
        <w:rPr>
          <w:rFonts w:ascii="Times New Roman" w:hAnsi="Times New Roman" w:cs="Times New Roman"/>
          <w:sz w:val="24"/>
          <w:szCs w:val="24"/>
        </w:rPr>
        <w:t xml:space="preserve"> appeared </w:t>
      </w:r>
      <w:r w:rsidR="00145E63">
        <w:rPr>
          <w:rFonts w:ascii="Times New Roman" w:hAnsi="Times New Roman" w:cs="Times New Roman"/>
          <w:sz w:val="24"/>
          <w:szCs w:val="24"/>
        </w:rPr>
        <w:t xml:space="preserve">a </w:t>
      </w:r>
      <w:r w:rsidR="00037D87">
        <w:rPr>
          <w:rFonts w:ascii="Times New Roman" w:hAnsi="Times New Roman" w:cs="Times New Roman"/>
          <w:sz w:val="24"/>
          <w:szCs w:val="24"/>
        </w:rPr>
        <w:t>fever</w:t>
      </w:r>
      <w:r w:rsidR="00DF5534">
        <w:rPr>
          <w:rFonts w:ascii="Times New Roman" w:hAnsi="Times New Roman" w:cs="Times New Roman"/>
          <w:sz w:val="24"/>
          <w:szCs w:val="24"/>
        </w:rPr>
        <w:t xml:space="preserve"> </w:t>
      </w:r>
      <w:r w:rsidR="000A4D11">
        <w:rPr>
          <w:rFonts w:ascii="Times New Roman" w:hAnsi="Times New Roman" w:cs="Times New Roman"/>
          <w:sz w:val="24"/>
          <w:szCs w:val="24"/>
        </w:rPr>
        <w:t xml:space="preserve">of </w:t>
      </w:r>
      <w:r w:rsidR="00865489">
        <w:rPr>
          <w:rFonts w:ascii="Times New Roman" w:hAnsi="Times New Roman" w:cs="Times New Roman"/>
          <w:sz w:val="24"/>
          <w:szCs w:val="24"/>
        </w:rPr>
        <w:t xml:space="preserve">Freudism </w:t>
      </w:r>
      <w:r w:rsidR="000119A8">
        <w:rPr>
          <w:rFonts w:ascii="Times New Roman" w:hAnsi="Times New Roman" w:cs="Times New Roman"/>
          <w:sz w:val="24"/>
          <w:szCs w:val="24"/>
        </w:rPr>
        <w:t xml:space="preserve">in Europe. </w:t>
      </w:r>
      <w:r w:rsidR="00C25395">
        <w:rPr>
          <w:rFonts w:ascii="Times New Roman" w:hAnsi="Times New Roman" w:cs="Times New Roman"/>
          <w:sz w:val="24"/>
          <w:szCs w:val="24"/>
        </w:rPr>
        <w:t xml:space="preserve">Freudism was </w:t>
      </w:r>
      <w:r w:rsidR="00D60A0F">
        <w:rPr>
          <w:rFonts w:ascii="Times New Roman" w:hAnsi="Times New Roman" w:cs="Times New Roman"/>
          <w:sz w:val="24"/>
          <w:szCs w:val="24"/>
        </w:rPr>
        <w:t xml:space="preserve">a </w:t>
      </w:r>
      <w:r w:rsidR="00985958">
        <w:rPr>
          <w:rFonts w:ascii="Times New Roman" w:hAnsi="Times New Roman" w:cs="Times New Roman"/>
          <w:sz w:val="24"/>
          <w:szCs w:val="24"/>
        </w:rPr>
        <w:t xml:space="preserve">theory about </w:t>
      </w:r>
      <w:r w:rsidR="00B45D94">
        <w:rPr>
          <w:rFonts w:ascii="Times New Roman" w:hAnsi="Times New Roman" w:cs="Times New Roman"/>
          <w:sz w:val="24"/>
          <w:szCs w:val="24"/>
        </w:rPr>
        <w:t xml:space="preserve">the mental </w:t>
      </w:r>
      <w:r w:rsidR="005E5E49">
        <w:rPr>
          <w:rFonts w:ascii="Times New Roman" w:hAnsi="Times New Roman" w:cs="Times New Roman"/>
          <w:sz w:val="24"/>
          <w:szCs w:val="24"/>
        </w:rPr>
        <w:t xml:space="preserve">activities of </w:t>
      </w:r>
      <w:r w:rsidR="00615E84">
        <w:rPr>
          <w:rFonts w:ascii="Times New Roman" w:hAnsi="Times New Roman" w:cs="Times New Roman"/>
          <w:sz w:val="24"/>
          <w:szCs w:val="24"/>
        </w:rPr>
        <w:t xml:space="preserve">humans, </w:t>
      </w:r>
      <w:r w:rsidR="0007589D">
        <w:rPr>
          <w:rFonts w:ascii="Times New Roman" w:hAnsi="Times New Roman" w:cs="Times New Roman"/>
          <w:sz w:val="24"/>
          <w:szCs w:val="24"/>
        </w:rPr>
        <w:t xml:space="preserve">developed </w:t>
      </w:r>
      <w:r w:rsidR="009813FA">
        <w:rPr>
          <w:rFonts w:ascii="Times New Roman" w:hAnsi="Times New Roman" w:cs="Times New Roman"/>
          <w:sz w:val="24"/>
          <w:szCs w:val="24"/>
        </w:rPr>
        <w:t xml:space="preserve">by </w:t>
      </w:r>
      <w:r w:rsidR="00581CD0">
        <w:rPr>
          <w:rFonts w:ascii="Times New Roman" w:hAnsi="Times New Roman" w:cs="Times New Roman"/>
          <w:sz w:val="24"/>
          <w:szCs w:val="24"/>
        </w:rPr>
        <w:t xml:space="preserve">psychologist </w:t>
      </w:r>
      <w:r w:rsidR="00721D42">
        <w:rPr>
          <w:rFonts w:ascii="Times New Roman" w:hAnsi="Times New Roman" w:cs="Times New Roman"/>
          <w:sz w:val="24"/>
          <w:szCs w:val="24"/>
        </w:rPr>
        <w:t xml:space="preserve">Sigmund </w:t>
      </w:r>
      <w:r w:rsidR="00755DD7">
        <w:rPr>
          <w:rFonts w:ascii="Times New Roman" w:hAnsi="Times New Roman" w:cs="Times New Roman"/>
          <w:sz w:val="24"/>
          <w:szCs w:val="24"/>
        </w:rPr>
        <w:t>Freud</w:t>
      </w:r>
      <w:r w:rsidR="006B30B2">
        <w:rPr>
          <w:rFonts w:ascii="Times New Roman" w:hAnsi="Times New Roman" w:cs="Times New Roman"/>
          <w:sz w:val="24"/>
          <w:szCs w:val="24"/>
        </w:rPr>
        <w:t xml:space="preserve">. </w:t>
      </w:r>
      <w:r w:rsidR="003E0455">
        <w:rPr>
          <w:rFonts w:ascii="Times New Roman" w:hAnsi="Times New Roman" w:cs="Times New Roman"/>
          <w:sz w:val="24"/>
          <w:szCs w:val="24"/>
        </w:rPr>
        <w:t xml:space="preserve">A </w:t>
      </w:r>
      <w:r w:rsidR="007B595E">
        <w:rPr>
          <w:rFonts w:ascii="Times New Roman" w:hAnsi="Times New Roman" w:cs="Times New Roman"/>
          <w:sz w:val="24"/>
          <w:szCs w:val="24"/>
        </w:rPr>
        <w:t xml:space="preserve">most </w:t>
      </w:r>
      <w:r w:rsidR="00C756ED">
        <w:rPr>
          <w:rFonts w:ascii="Times New Roman" w:hAnsi="Times New Roman" w:cs="Times New Roman"/>
          <w:sz w:val="24"/>
          <w:szCs w:val="24"/>
        </w:rPr>
        <w:t xml:space="preserve">important </w:t>
      </w:r>
      <w:r w:rsidR="00126763">
        <w:rPr>
          <w:rFonts w:ascii="Times New Roman" w:hAnsi="Times New Roman" w:cs="Times New Roman"/>
          <w:sz w:val="24"/>
          <w:szCs w:val="24"/>
        </w:rPr>
        <w:t xml:space="preserve">opinion </w:t>
      </w:r>
      <w:r w:rsidR="0024067F">
        <w:rPr>
          <w:rFonts w:ascii="Times New Roman" w:hAnsi="Times New Roman" w:cs="Times New Roman"/>
          <w:sz w:val="24"/>
          <w:szCs w:val="24"/>
        </w:rPr>
        <w:t xml:space="preserve">was </w:t>
      </w:r>
      <w:r w:rsidR="00737133">
        <w:rPr>
          <w:rFonts w:ascii="Times New Roman" w:hAnsi="Times New Roman" w:cs="Times New Roman"/>
          <w:sz w:val="24"/>
          <w:szCs w:val="24"/>
        </w:rPr>
        <w:t>th</w:t>
      </w:r>
      <w:r w:rsidR="0047508B">
        <w:rPr>
          <w:rFonts w:ascii="Times New Roman" w:hAnsi="Times New Roman" w:cs="Times New Roman"/>
          <w:sz w:val="24"/>
          <w:szCs w:val="24"/>
        </w:rPr>
        <w:t xml:space="preserve">e </w:t>
      </w:r>
      <w:r w:rsidR="009E61D3">
        <w:rPr>
          <w:rFonts w:ascii="Times New Roman" w:hAnsi="Times New Roman" w:cs="Times New Roman"/>
          <w:sz w:val="24"/>
          <w:szCs w:val="24"/>
        </w:rPr>
        <w:t>“</w:t>
      </w:r>
      <w:r w:rsidR="008D7775">
        <w:rPr>
          <w:rFonts w:ascii="Times New Roman" w:hAnsi="Times New Roman" w:cs="Times New Roman"/>
          <w:sz w:val="24"/>
          <w:szCs w:val="24"/>
        </w:rPr>
        <w:t>ice</w:t>
      </w:r>
      <w:r w:rsidR="00FA54F7">
        <w:rPr>
          <w:rFonts w:ascii="Times New Roman" w:hAnsi="Times New Roman" w:cs="Times New Roman"/>
          <w:sz w:val="24"/>
          <w:szCs w:val="24"/>
        </w:rPr>
        <w:t xml:space="preserve">berg </w:t>
      </w:r>
      <w:r w:rsidR="002E11E7">
        <w:rPr>
          <w:rFonts w:ascii="Times New Roman" w:hAnsi="Times New Roman" w:cs="Times New Roman"/>
          <w:sz w:val="24"/>
          <w:szCs w:val="24"/>
        </w:rPr>
        <w:t>theory</w:t>
      </w:r>
      <w:r w:rsidR="009E61D3">
        <w:rPr>
          <w:rFonts w:ascii="Times New Roman" w:hAnsi="Times New Roman" w:cs="Times New Roman"/>
          <w:sz w:val="24"/>
          <w:szCs w:val="24"/>
        </w:rPr>
        <w:t>”</w:t>
      </w:r>
      <w:r w:rsidR="002E11E7">
        <w:rPr>
          <w:rFonts w:ascii="Times New Roman" w:hAnsi="Times New Roman" w:cs="Times New Roman"/>
          <w:sz w:val="24"/>
          <w:szCs w:val="24"/>
        </w:rPr>
        <w:t>,</w:t>
      </w:r>
      <w:r w:rsidR="009C29E8">
        <w:rPr>
          <w:rFonts w:ascii="Times New Roman" w:hAnsi="Times New Roman" w:cs="Times New Roman"/>
          <w:sz w:val="24"/>
          <w:szCs w:val="24"/>
        </w:rPr>
        <w:t xml:space="preserve"> </w:t>
      </w:r>
      <w:r w:rsidR="00262B3D">
        <w:rPr>
          <w:rFonts w:ascii="Times New Roman" w:hAnsi="Times New Roman" w:cs="Times New Roman"/>
          <w:sz w:val="24"/>
          <w:szCs w:val="24"/>
        </w:rPr>
        <w:t xml:space="preserve">which </w:t>
      </w:r>
      <w:r w:rsidR="003657A8">
        <w:rPr>
          <w:rFonts w:ascii="Times New Roman" w:hAnsi="Times New Roman" w:cs="Times New Roman"/>
          <w:sz w:val="24"/>
          <w:szCs w:val="24"/>
        </w:rPr>
        <w:t xml:space="preserve">suggests </w:t>
      </w:r>
      <w:r w:rsidR="00D22F62">
        <w:rPr>
          <w:rFonts w:ascii="Times New Roman" w:hAnsi="Times New Roman" w:cs="Times New Roman"/>
          <w:sz w:val="24"/>
          <w:szCs w:val="24"/>
        </w:rPr>
        <w:t xml:space="preserve">that </w:t>
      </w:r>
      <w:r w:rsidR="00427E32">
        <w:rPr>
          <w:rFonts w:ascii="Times New Roman" w:hAnsi="Times New Roman" w:cs="Times New Roman"/>
          <w:sz w:val="24"/>
          <w:szCs w:val="24"/>
        </w:rPr>
        <w:t>the mental world of humans are like an iceberg</w:t>
      </w:r>
      <w:r w:rsidR="00427E32">
        <w:rPr>
          <w:rFonts w:ascii="Times New Roman" w:hAnsi="Times New Roman" w:cs="Times New Roman" w:hint="eastAsia"/>
          <w:sz w:val="24"/>
          <w:szCs w:val="24"/>
        </w:rPr>
        <w:t>—</w:t>
      </w:r>
      <w:r w:rsidR="00427E32">
        <w:rPr>
          <w:rFonts w:ascii="Times New Roman" w:hAnsi="Times New Roman" w:cs="Times New Roman" w:hint="eastAsia"/>
          <w:sz w:val="24"/>
          <w:szCs w:val="24"/>
        </w:rPr>
        <w:t>t</w:t>
      </w:r>
      <w:r w:rsidR="00427E32">
        <w:rPr>
          <w:rFonts w:ascii="Times New Roman" w:hAnsi="Times New Roman" w:cs="Times New Roman"/>
          <w:sz w:val="24"/>
          <w:szCs w:val="24"/>
        </w:rPr>
        <w:t>he controllable part is small while the uncontrollable part is large. Then the name of this uncontrollable part</w:t>
      </w:r>
      <w:r w:rsidR="00427E32">
        <w:rPr>
          <w:rFonts w:ascii="Times New Roman" w:hAnsi="Times New Roman" w:cs="Times New Roman" w:hint="eastAsia"/>
          <w:sz w:val="24"/>
          <w:szCs w:val="24"/>
        </w:rPr>
        <w:t>—</w:t>
      </w:r>
      <w:r w:rsidR="00427E32">
        <w:rPr>
          <w:rFonts w:ascii="Times New Roman" w:hAnsi="Times New Roman" w:cs="Times New Roman" w:hint="eastAsia"/>
          <w:sz w:val="24"/>
          <w:szCs w:val="24"/>
        </w:rPr>
        <w:t>s</w:t>
      </w:r>
      <w:r w:rsidR="00427E32">
        <w:rPr>
          <w:rFonts w:ascii="Times New Roman" w:hAnsi="Times New Roman" w:cs="Times New Roman"/>
          <w:sz w:val="24"/>
          <w:szCs w:val="24"/>
        </w:rPr>
        <w:t xml:space="preserve">ubconsciousness was adopted by the modernism novel and was developed into the “stream of consciousness” skill we mentioned above. Their </w:t>
      </w:r>
      <w:r w:rsidR="00831781">
        <w:rPr>
          <w:rFonts w:ascii="Times New Roman" w:hAnsi="Times New Roman" w:cs="Times New Roman"/>
          <w:sz w:val="24"/>
          <w:szCs w:val="24"/>
        </w:rPr>
        <w:t>philosophical nature are also the same</w:t>
      </w:r>
      <w:r w:rsidR="00831781">
        <w:rPr>
          <w:rFonts w:ascii="Times New Roman" w:hAnsi="Times New Roman" w:cs="Times New Roman" w:hint="eastAsia"/>
          <w:sz w:val="24"/>
          <w:szCs w:val="24"/>
        </w:rPr>
        <w:t>—</w:t>
      </w:r>
      <w:r w:rsidR="00831781">
        <w:rPr>
          <w:rFonts w:ascii="Times New Roman" w:hAnsi="Times New Roman" w:cs="Times New Roman" w:hint="eastAsia"/>
          <w:sz w:val="24"/>
          <w:szCs w:val="24"/>
        </w:rPr>
        <w:t>t</w:t>
      </w:r>
      <w:r w:rsidR="00831781">
        <w:rPr>
          <w:rFonts w:ascii="Times New Roman" w:hAnsi="Times New Roman" w:cs="Times New Roman"/>
          <w:sz w:val="24"/>
          <w:szCs w:val="24"/>
        </w:rPr>
        <w:t xml:space="preserve">o hold the opinion that the uncontrollable and irrational part “id” is </w:t>
      </w:r>
      <w:r w:rsidR="004F1F4F">
        <w:rPr>
          <w:rFonts w:ascii="Times New Roman" w:hAnsi="Times New Roman" w:cs="Times New Roman"/>
          <w:sz w:val="24"/>
          <w:szCs w:val="24"/>
        </w:rPr>
        <w:t xml:space="preserve">nearer to the reality than </w:t>
      </w:r>
      <w:r w:rsidR="0081016C">
        <w:rPr>
          <w:rFonts w:ascii="Times New Roman" w:hAnsi="Times New Roman" w:cs="Times New Roman"/>
          <w:sz w:val="24"/>
          <w:szCs w:val="24"/>
        </w:rPr>
        <w:t xml:space="preserve">the </w:t>
      </w:r>
      <w:r w:rsidR="0007742D">
        <w:rPr>
          <w:rFonts w:ascii="Times New Roman" w:hAnsi="Times New Roman" w:cs="Times New Roman"/>
          <w:sz w:val="24"/>
          <w:szCs w:val="24"/>
        </w:rPr>
        <w:t xml:space="preserve">rational </w:t>
      </w:r>
      <w:r w:rsidR="0081016C">
        <w:rPr>
          <w:rFonts w:ascii="Times New Roman" w:hAnsi="Times New Roman" w:cs="Times New Roman"/>
          <w:sz w:val="24"/>
          <w:szCs w:val="24"/>
        </w:rPr>
        <w:t>“</w:t>
      </w:r>
      <w:r w:rsidR="00FF0E70">
        <w:rPr>
          <w:rFonts w:ascii="Times New Roman" w:hAnsi="Times New Roman" w:cs="Times New Roman"/>
          <w:sz w:val="24"/>
          <w:szCs w:val="24"/>
        </w:rPr>
        <w:t>ego</w:t>
      </w:r>
      <w:r w:rsidR="0081016C">
        <w:rPr>
          <w:rFonts w:ascii="Times New Roman" w:hAnsi="Times New Roman" w:cs="Times New Roman"/>
          <w:sz w:val="24"/>
          <w:szCs w:val="24"/>
        </w:rPr>
        <w:t>”</w:t>
      </w:r>
      <w:r w:rsidR="00FF0E70">
        <w:rPr>
          <w:rFonts w:ascii="Times New Roman" w:hAnsi="Times New Roman" w:cs="Times New Roman"/>
          <w:sz w:val="24"/>
          <w:szCs w:val="24"/>
        </w:rPr>
        <w:t xml:space="preserve">. Freudism also suggests that the </w:t>
      </w:r>
      <w:r w:rsidR="002A4B62">
        <w:rPr>
          <w:rFonts w:ascii="Times New Roman" w:hAnsi="Times New Roman" w:cs="Times New Roman"/>
          <w:sz w:val="24"/>
          <w:szCs w:val="24"/>
        </w:rPr>
        <w:t>“id” could be released out given a person is under extreme pressure.</w:t>
      </w:r>
      <w:r w:rsidR="00187C90">
        <w:rPr>
          <w:rFonts w:ascii="Times New Roman" w:hAnsi="Times New Roman" w:cs="Times New Roman"/>
          <w:sz w:val="24"/>
          <w:szCs w:val="24"/>
        </w:rPr>
        <w:t xml:space="preserve"> (</w:t>
      </w:r>
      <w:r w:rsidR="00187C90">
        <w:rPr>
          <w:rFonts w:ascii="Times New Roman" w:hAnsi="Times New Roman" w:cs="Times New Roman" w:hint="eastAsia"/>
          <w:sz w:val="24"/>
          <w:szCs w:val="24"/>
        </w:rPr>
        <w:t>佚名</w:t>
      </w:r>
      <w:r w:rsidR="00187C90">
        <w:rPr>
          <w:rFonts w:ascii="Times New Roman" w:hAnsi="Times New Roman" w:cs="Times New Roman" w:hint="eastAsia"/>
          <w:sz w:val="24"/>
          <w:szCs w:val="24"/>
        </w:rPr>
        <w:t xml:space="preserve"> </w:t>
      </w:r>
      <w:r w:rsidR="00187C90">
        <w:rPr>
          <w:rFonts w:ascii="Times New Roman" w:hAnsi="Times New Roman" w:cs="Times New Roman" w:hint="eastAsia"/>
          <w:sz w:val="24"/>
          <w:szCs w:val="24"/>
        </w:rPr>
        <w:t>西安</w:t>
      </w:r>
      <w:r w:rsidR="00187C90">
        <w:rPr>
          <w:rFonts w:ascii="Times New Roman" w:hAnsi="Times New Roman" w:cs="Times New Roman"/>
          <w:sz w:val="24"/>
          <w:szCs w:val="24"/>
        </w:rPr>
        <w:t>)</w:t>
      </w:r>
      <w:r w:rsidR="002A4B62">
        <w:rPr>
          <w:rFonts w:ascii="Times New Roman" w:hAnsi="Times New Roman" w:cs="Times New Roman"/>
          <w:sz w:val="24"/>
          <w:szCs w:val="24"/>
        </w:rPr>
        <w:t xml:space="preserve"> The “stream of consciousness” novels are correspondingly the expression of the released “id”, </w:t>
      </w:r>
      <w:r w:rsidR="001A14F7">
        <w:rPr>
          <w:rFonts w:ascii="Times New Roman" w:hAnsi="Times New Roman" w:cs="Times New Roman"/>
          <w:sz w:val="24"/>
          <w:szCs w:val="24"/>
        </w:rPr>
        <w:t>in reaction to the absurd and contradicted reality of the society.</w:t>
      </w:r>
    </w:p>
    <w:p w14:paraId="027A1698" w14:textId="529E69AB" w:rsidR="00AA3D1D" w:rsidRPr="007805EA" w:rsidRDefault="007B54C6"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Another important philosophical origin was the </w:t>
      </w:r>
      <w:r w:rsidR="00CE3E4B">
        <w:rPr>
          <w:rFonts w:ascii="Times New Roman" w:hAnsi="Times New Roman" w:cs="Times New Roman"/>
          <w:sz w:val="24"/>
          <w:szCs w:val="24"/>
        </w:rPr>
        <w:t>“</w:t>
      </w:r>
      <w:r w:rsidR="00580842">
        <w:rPr>
          <w:rFonts w:ascii="Times New Roman" w:hAnsi="Times New Roman" w:cs="Times New Roman"/>
          <w:sz w:val="24"/>
          <w:szCs w:val="24"/>
        </w:rPr>
        <w:t>de-spacialized</w:t>
      </w:r>
      <w:r w:rsidR="00CE3E4B">
        <w:rPr>
          <w:rFonts w:ascii="Times New Roman" w:hAnsi="Times New Roman" w:cs="Times New Roman"/>
          <w:sz w:val="24"/>
          <w:szCs w:val="24"/>
        </w:rPr>
        <w:t>”</w:t>
      </w:r>
      <w:r w:rsidR="00580842">
        <w:rPr>
          <w:rFonts w:ascii="Times New Roman" w:hAnsi="Times New Roman" w:cs="Times New Roman"/>
          <w:sz w:val="24"/>
          <w:szCs w:val="24"/>
        </w:rPr>
        <w:t xml:space="preserve"> view of time</w:t>
      </w:r>
      <w:r w:rsidR="00CE3E4B">
        <w:rPr>
          <w:rFonts w:ascii="Times New Roman" w:hAnsi="Times New Roman" w:cs="Times New Roman"/>
          <w:sz w:val="24"/>
          <w:szCs w:val="24"/>
        </w:rPr>
        <w:t xml:space="preserve"> in </w:t>
      </w:r>
      <w:r w:rsidR="00D52187">
        <w:rPr>
          <w:rFonts w:ascii="Times New Roman" w:hAnsi="Times New Roman" w:cs="Times New Roman"/>
          <w:sz w:val="24"/>
          <w:szCs w:val="24"/>
        </w:rPr>
        <w:t>20</w:t>
      </w:r>
      <w:r w:rsidR="00D52187" w:rsidRPr="00D52187">
        <w:rPr>
          <w:rFonts w:ascii="Times New Roman" w:hAnsi="Times New Roman" w:cs="Times New Roman"/>
          <w:sz w:val="24"/>
          <w:szCs w:val="24"/>
          <w:vertAlign w:val="superscript"/>
        </w:rPr>
        <w:t>th</w:t>
      </w:r>
      <w:r w:rsidR="00D52187">
        <w:rPr>
          <w:rFonts w:ascii="Times New Roman" w:hAnsi="Times New Roman" w:cs="Times New Roman"/>
          <w:sz w:val="24"/>
          <w:szCs w:val="24"/>
        </w:rPr>
        <w:t xml:space="preserve"> century</w:t>
      </w:r>
      <w:r w:rsidR="00580842">
        <w:rPr>
          <w:rFonts w:ascii="Times New Roman" w:hAnsi="Times New Roman" w:cs="Times New Roman"/>
          <w:sz w:val="24"/>
          <w:szCs w:val="24"/>
        </w:rPr>
        <w:t xml:space="preserve">. </w:t>
      </w:r>
      <w:r w:rsidR="00D52187">
        <w:rPr>
          <w:rFonts w:ascii="Times New Roman" w:hAnsi="Times New Roman" w:cs="Times New Roman"/>
          <w:sz w:val="24"/>
          <w:szCs w:val="24"/>
        </w:rPr>
        <w:t xml:space="preserve">The view of </w:t>
      </w:r>
      <w:r w:rsidR="004B4259">
        <w:rPr>
          <w:rFonts w:ascii="Times New Roman" w:hAnsi="Times New Roman" w:cs="Times New Roman"/>
          <w:sz w:val="24"/>
          <w:szCs w:val="24"/>
        </w:rPr>
        <w:t xml:space="preserve">time of this century was largely influenced by the physicist </w:t>
      </w:r>
      <w:r w:rsidR="00AE6BDB">
        <w:rPr>
          <w:rFonts w:ascii="Times New Roman" w:hAnsi="Times New Roman" w:cs="Times New Roman"/>
          <w:sz w:val="24"/>
          <w:szCs w:val="24"/>
        </w:rPr>
        <w:t xml:space="preserve">Albert </w:t>
      </w:r>
      <w:r w:rsidR="004B4259">
        <w:rPr>
          <w:rFonts w:ascii="Times New Roman" w:hAnsi="Times New Roman" w:cs="Times New Roman"/>
          <w:sz w:val="24"/>
          <w:szCs w:val="24"/>
        </w:rPr>
        <w:t xml:space="preserve">Einstein and the philosopher </w:t>
      </w:r>
      <w:r w:rsidR="00AE6BDB" w:rsidRPr="00101FF0">
        <w:rPr>
          <w:rFonts w:ascii="Times New Roman" w:hAnsi="Times New Roman" w:cs="Times New Roman"/>
          <w:sz w:val="24"/>
          <w:szCs w:val="24"/>
        </w:rPr>
        <w:t>Henri Bergson</w:t>
      </w:r>
      <w:r w:rsidR="00AE6BDB">
        <w:rPr>
          <w:rFonts w:ascii="Times New Roman" w:hAnsi="Times New Roman" w:cs="Times New Roman"/>
          <w:sz w:val="24"/>
          <w:szCs w:val="24"/>
        </w:rPr>
        <w:t>. Einstein proved the nature of time changeable according to the difference of the viewer in a scientific way</w:t>
      </w:r>
      <w:r w:rsidR="00AE6BDB">
        <w:rPr>
          <w:rFonts w:ascii="Times New Roman" w:hAnsi="Times New Roman" w:cs="Times New Roman" w:hint="eastAsia"/>
          <w:sz w:val="24"/>
          <w:szCs w:val="24"/>
        </w:rPr>
        <w:t>—</w:t>
      </w:r>
      <w:r w:rsidR="00AE6BDB">
        <w:rPr>
          <w:rFonts w:ascii="Times New Roman" w:hAnsi="Times New Roman" w:cs="Times New Roman" w:hint="eastAsia"/>
          <w:sz w:val="24"/>
          <w:szCs w:val="24"/>
        </w:rPr>
        <w:t>t</w:t>
      </w:r>
      <w:r w:rsidR="00AE6BDB">
        <w:rPr>
          <w:rFonts w:ascii="Times New Roman" w:hAnsi="Times New Roman" w:cs="Times New Roman"/>
          <w:sz w:val="24"/>
          <w:szCs w:val="24"/>
        </w:rPr>
        <w:t xml:space="preserve">he relativity, which largely shocked the world who long held the opinion that the time is spacialized and absolute. </w:t>
      </w:r>
    </w:p>
    <w:p w14:paraId="670B2C88" w14:textId="77777777" w:rsidR="007805EA" w:rsidRPr="007805EA" w:rsidRDefault="007805EA" w:rsidP="006C2901">
      <w:pPr>
        <w:pStyle w:val="a7"/>
        <w:adjustRightInd w:val="0"/>
        <w:snapToGrid w:val="0"/>
        <w:spacing w:line="360" w:lineRule="auto"/>
        <w:ind w:left="720" w:firstLine="480"/>
        <w:rPr>
          <w:rFonts w:ascii="Times New Roman" w:hAnsi="Times New Roman" w:cs="Times New Roman"/>
          <w:sz w:val="24"/>
          <w:szCs w:val="24"/>
        </w:rPr>
      </w:pPr>
    </w:p>
    <w:p w14:paraId="6002C4C9" w14:textId="42239629" w:rsidR="005522A8" w:rsidRDefault="00B36FAF" w:rsidP="006C2901">
      <w:pPr>
        <w:pStyle w:val="a7"/>
        <w:numPr>
          <w:ilvl w:val="0"/>
          <w:numId w:val="3"/>
        </w:numPr>
        <w:adjustRightInd w:val="0"/>
        <w:snapToGrid w:val="0"/>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The </w:t>
      </w:r>
      <w:r w:rsidR="00FF18A3">
        <w:rPr>
          <w:rFonts w:ascii="Times New Roman" w:hAnsi="Times New Roman" w:cs="Times New Roman"/>
          <w:b/>
          <w:bCs/>
          <w:sz w:val="28"/>
          <w:szCs w:val="28"/>
        </w:rPr>
        <w:t>Objective</w:t>
      </w:r>
      <w:r w:rsidR="00AA7C46">
        <w:rPr>
          <w:rFonts w:ascii="Times New Roman" w:hAnsi="Times New Roman" w:cs="Times New Roman"/>
          <w:b/>
          <w:bCs/>
          <w:sz w:val="28"/>
          <w:szCs w:val="28"/>
        </w:rPr>
        <w:t xml:space="preserve"> Historical </w:t>
      </w:r>
      <w:r w:rsidR="00A460DE">
        <w:rPr>
          <w:rFonts w:ascii="Times New Roman" w:hAnsi="Times New Roman" w:cs="Times New Roman"/>
          <w:b/>
          <w:bCs/>
          <w:sz w:val="28"/>
          <w:szCs w:val="28"/>
        </w:rPr>
        <w:t xml:space="preserve">Backgrounds of </w:t>
      </w:r>
      <w:r w:rsidR="00FF513E">
        <w:rPr>
          <w:rFonts w:ascii="Times New Roman" w:hAnsi="Times New Roman" w:cs="Times New Roman"/>
          <w:b/>
          <w:bCs/>
          <w:sz w:val="28"/>
          <w:szCs w:val="28"/>
        </w:rPr>
        <w:t>Brit</w:t>
      </w:r>
      <w:r w:rsidR="0029529E">
        <w:rPr>
          <w:rFonts w:ascii="Times New Roman" w:hAnsi="Times New Roman" w:cs="Times New Roman"/>
          <w:b/>
          <w:bCs/>
          <w:sz w:val="28"/>
          <w:szCs w:val="28"/>
        </w:rPr>
        <w:t xml:space="preserve">ish </w:t>
      </w:r>
      <w:r w:rsidR="007A3429">
        <w:rPr>
          <w:rFonts w:ascii="Times New Roman" w:hAnsi="Times New Roman" w:cs="Times New Roman"/>
          <w:b/>
          <w:bCs/>
          <w:sz w:val="28"/>
          <w:szCs w:val="28"/>
        </w:rPr>
        <w:t xml:space="preserve">Modernism </w:t>
      </w:r>
      <w:r w:rsidR="00B36542">
        <w:rPr>
          <w:rFonts w:ascii="Times New Roman" w:hAnsi="Times New Roman" w:cs="Times New Roman"/>
          <w:b/>
          <w:bCs/>
          <w:sz w:val="28"/>
          <w:szCs w:val="28"/>
        </w:rPr>
        <w:t>Literature</w:t>
      </w:r>
    </w:p>
    <w:p w14:paraId="27F21267" w14:textId="2CE93095" w:rsidR="003E022F" w:rsidRPr="003377DC" w:rsidRDefault="00C64D2C" w:rsidP="00DD0639">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The historical background was complex in 20</w:t>
      </w:r>
      <w:r w:rsidRPr="00C64D2C">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Two most damageable world wars happened in this century, which largely killed the hope of life and belief of truth of most people. After the second industrialization movement since 1970s, the urbanization was speeding up in Europe during the 20</w:t>
      </w:r>
      <w:r w:rsidRPr="00C64D2C">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which intensified the contradiction between the rich and poor, the urban and rural and the men and women</w:t>
      </w:r>
      <w:r w:rsidR="003E022F">
        <w:rPr>
          <w:rFonts w:ascii="Times New Roman" w:hAnsi="Times New Roman" w:cs="Times New Roman"/>
          <w:sz w:val="24"/>
          <w:szCs w:val="24"/>
        </w:rPr>
        <w:t xml:space="preserve">. Virginia Woolf explained, the social </w:t>
      </w:r>
      <w:r w:rsidR="003E022F">
        <w:rPr>
          <w:rFonts w:ascii="Times New Roman" w:hAnsi="Times New Roman" w:cs="Times New Roman"/>
          <w:sz w:val="24"/>
          <w:szCs w:val="24"/>
        </w:rPr>
        <w:lastRenderedPageBreak/>
        <w:t xml:space="preserve">relations changed, so the literature changed. </w:t>
      </w:r>
      <w:r w:rsidR="00DD0639">
        <w:rPr>
          <w:rFonts w:ascii="Times New Roman" w:hAnsi="Times New Roman" w:cs="Times New Roman"/>
          <w:sz w:val="24"/>
          <w:szCs w:val="24"/>
        </w:rPr>
        <w:t>These historical facts are propulsions to modernism to carry on experiments in literature.</w:t>
      </w:r>
    </w:p>
    <w:p w14:paraId="6E25A006" w14:textId="2B83A9D4" w:rsidR="003E022F" w:rsidRDefault="00AB3840" w:rsidP="00AE6BDB">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The readers are also largely different from those in 19</w:t>
      </w:r>
      <w:r w:rsidRPr="00AB3840">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r w:rsidR="003E022F">
        <w:rPr>
          <w:rFonts w:ascii="Times New Roman" w:hAnsi="Times New Roman" w:cs="Times New Roman"/>
          <w:sz w:val="24"/>
          <w:szCs w:val="24"/>
        </w:rPr>
        <w:t>Europe had its school education developed rapidly in 20</w:t>
      </w:r>
      <w:r w:rsidR="003E022F" w:rsidRPr="003E022F">
        <w:rPr>
          <w:rFonts w:ascii="Times New Roman" w:hAnsi="Times New Roman" w:cs="Times New Roman"/>
          <w:sz w:val="24"/>
          <w:szCs w:val="24"/>
          <w:vertAlign w:val="superscript"/>
        </w:rPr>
        <w:t>th</w:t>
      </w:r>
      <w:r w:rsidR="003E022F">
        <w:rPr>
          <w:rFonts w:ascii="Times New Roman" w:hAnsi="Times New Roman" w:cs="Times New Roman"/>
          <w:sz w:val="24"/>
          <w:szCs w:val="24"/>
        </w:rPr>
        <w:t xml:space="preserve"> century, which equipped more people with literacy</w:t>
      </w:r>
      <w:r w:rsidR="00DD0639">
        <w:rPr>
          <w:rFonts w:ascii="Times New Roman" w:hAnsi="Times New Roman" w:cs="Times New Roman"/>
          <w:sz w:val="24"/>
          <w:szCs w:val="24"/>
        </w:rPr>
        <w:t>.</w:t>
      </w:r>
      <w:r w:rsidR="003E022F">
        <w:rPr>
          <w:rFonts w:ascii="Times New Roman" w:hAnsi="Times New Roman" w:cs="Times New Roman"/>
          <w:sz w:val="24"/>
          <w:szCs w:val="24"/>
        </w:rPr>
        <w:t xml:space="preserve"> </w:t>
      </w:r>
      <w:r w:rsidR="00DD0639">
        <w:rPr>
          <w:rFonts w:ascii="Times New Roman" w:hAnsi="Times New Roman" w:cs="Times New Roman"/>
          <w:sz w:val="24"/>
          <w:szCs w:val="24"/>
        </w:rPr>
        <w:t>T</w:t>
      </w:r>
      <w:r w:rsidR="003E022F">
        <w:rPr>
          <w:rFonts w:ascii="Times New Roman" w:hAnsi="Times New Roman" w:cs="Times New Roman"/>
          <w:sz w:val="24"/>
          <w:szCs w:val="24"/>
        </w:rPr>
        <w:t xml:space="preserve">hus, the </w:t>
      </w:r>
      <w:r w:rsidR="00DD0639">
        <w:rPr>
          <w:rFonts w:ascii="Times New Roman" w:hAnsi="Times New Roman" w:cs="Times New Roman"/>
          <w:sz w:val="24"/>
          <w:szCs w:val="24"/>
        </w:rPr>
        <w:t>situation of reading books changed from the family gathering m</w:t>
      </w:r>
      <w:r>
        <w:rPr>
          <w:rFonts w:ascii="Times New Roman" w:hAnsi="Times New Roman" w:cs="Times New Roman"/>
          <w:sz w:val="24"/>
          <w:szCs w:val="24"/>
        </w:rPr>
        <w:t>ode</w:t>
      </w:r>
      <w:r w:rsidR="00DD0639">
        <w:rPr>
          <w:rFonts w:ascii="Times New Roman" w:hAnsi="Times New Roman" w:cs="Times New Roman"/>
          <w:sz w:val="24"/>
          <w:szCs w:val="24"/>
        </w:rPr>
        <w:t xml:space="preserve"> in 19</w:t>
      </w:r>
      <w:r w:rsidR="00DD0639" w:rsidRPr="00DD0639">
        <w:rPr>
          <w:rFonts w:ascii="Times New Roman" w:hAnsi="Times New Roman" w:cs="Times New Roman"/>
          <w:sz w:val="24"/>
          <w:szCs w:val="24"/>
          <w:vertAlign w:val="superscript"/>
        </w:rPr>
        <w:t>th</w:t>
      </w:r>
      <w:r w:rsidR="00DD0639">
        <w:rPr>
          <w:rFonts w:ascii="Times New Roman" w:hAnsi="Times New Roman" w:cs="Times New Roman"/>
          <w:sz w:val="24"/>
          <w:szCs w:val="24"/>
        </w:rPr>
        <w:t xml:space="preserve"> century to a more personalized form in 20</w:t>
      </w:r>
      <w:r w:rsidR="00DD0639" w:rsidRPr="00DD0639">
        <w:rPr>
          <w:rFonts w:ascii="Times New Roman" w:hAnsi="Times New Roman" w:cs="Times New Roman"/>
          <w:sz w:val="24"/>
          <w:szCs w:val="24"/>
          <w:vertAlign w:val="superscript"/>
        </w:rPr>
        <w:t>th</w:t>
      </w:r>
      <w:r w:rsidR="00DD0639">
        <w:rPr>
          <w:rFonts w:ascii="Times New Roman" w:hAnsi="Times New Roman" w:cs="Times New Roman"/>
          <w:sz w:val="24"/>
          <w:szCs w:val="24"/>
        </w:rPr>
        <w:t xml:space="preserve"> century. European people no longer have to gather together, listening to the only educated family member to read the books; they can read by themselves in a more personalized space.</w:t>
      </w:r>
      <w:r w:rsidR="00122968">
        <w:rPr>
          <w:rFonts w:ascii="Times New Roman" w:hAnsi="Times New Roman" w:cs="Times New Roman"/>
          <w:sz w:val="24"/>
          <w:szCs w:val="24"/>
        </w:rPr>
        <w:t xml:space="preserve"> In corresponding, the </w:t>
      </w:r>
      <w:r w:rsidR="003D5EA8">
        <w:rPr>
          <w:rFonts w:ascii="Times New Roman" w:hAnsi="Times New Roman" w:cs="Times New Roman"/>
          <w:sz w:val="24"/>
          <w:szCs w:val="24"/>
        </w:rPr>
        <w:t xml:space="preserve">literature works with symbolized or “stream of consciousness” characters could cater on the interests of the contemporary readers. </w:t>
      </w:r>
      <w:r w:rsidR="00122968">
        <w:rPr>
          <w:rFonts w:ascii="Times New Roman" w:hAnsi="Times New Roman" w:cs="Times New Roman"/>
          <w:sz w:val="24"/>
          <w:szCs w:val="24"/>
        </w:rPr>
        <w:t>(</w:t>
      </w:r>
      <w:r w:rsidR="00122968">
        <w:rPr>
          <w:rFonts w:ascii="Times New Roman" w:hAnsi="Times New Roman" w:cs="Times New Roman" w:hint="eastAsia"/>
          <w:sz w:val="24"/>
          <w:szCs w:val="24"/>
        </w:rPr>
        <w:t>颜</w:t>
      </w:r>
      <w:r w:rsidR="00122968">
        <w:rPr>
          <w:rFonts w:ascii="Times New Roman" w:hAnsi="Times New Roman" w:cs="Times New Roman" w:hint="eastAsia"/>
          <w:sz w:val="24"/>
          <w:szCs w:val="24"/>
        </w:rPr>
        <w:t xml:space="preserve"> </w:t>
      </w:r>
      <w:r w:rsidR="00122968">
        <w:rPr>
          <w:rFonts w:ascii="Times New Roman" w:hAnsi="Times New Roman" w:cs="Times New Roman"/>
          <w:sz w:val="24"/>
          <w:szCs w:val="24"/>
        </w:rPr>
        <w:t>21)</w:t>
      </w:r>
    </w:p>
    <w:p w14:paraId="5124684D" w14:textId="1A6A7E14" w:rsidR="008C16FC" w:rsidRPr="004C7801" w:rsidRDefault="00ED268D" w:rsidP="006C2901">
      <w:pPr>
        <w:pStyle w:val="a7"/>
        <w:numPr>
          <w:ilvl w:val="0"/>
          <w:numId w:val="3"/>
        </w:numPr>
        <w:adjustRightInd w:val="0"/>
        <w:snapToGrid w:val="0"/>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A </w:t>
      </w:r>
      <w:r w:rsidR="008D57F3">
        <w:rPr>
          <w:rFonts w:ascii="Times New Roman" w:hAnsi="Times New Roman" w:cs="Times New Roman"/>
          <w:b/>
          <w:bCs/>
          <w:sz w:val="28"/>
          <w:szCs w:val="28"/>
        </w:rPr>
        <w:t xml:space="preserve">Summary </w:t>
      </w:r>
      <w:r w:rsidR="001B7AAF">
        <w:rPr>
          <w:rFonts w:ascii="Times New Roman" w:hAnsi="Times New Roman" w:cs="Times New Roman"/>
          <w:b/>
          <w:bCs/>
          <w:sz w:val="28"/>
          <w:szCs w:val="28"/>
        </w:rPr>
        <w:t>of</w:t>
      </w:r>
      <w:r w:rsidR="00F7010A">
        <w:rPr>
          <w:rFonts w:ascii="Times New Roman" w:hAnsi="Times New Roman" w:cs="Times New Roman"/>
          <w:b/>
          <w:bCs/>
          <w:sz w:val="28"/>
          <w:szCs w:val="28"/>
        </w:rPr>
        <w:t xml:space="preserve"> </w:t>
      </w:r>
      <w:r w:rsidR="00777443">
        <w:rPr>
          <w:rFonts w:ascii="Times New Roman" w:hAnsi="Times New Roman" w:cs="Times New Roman"/>
          <w:b/>
          <w:bCs/>
          <w:sz w:val="28"/>
          <w:szCs w:val="28"/>
        </w:rPr>
        <w:t>Brit</w:t>
      </w:r>
      <w:r w:rsidR="006F43CC">
        <w:rPr>
          <w:rFonts w:ascii="Times New Roman" w:hAnsi="Times New Roman" w:cs="Times New Roman"/>
          <w:b/>
          <w:bCs/>
          <w:sz w:val="28"/>
          <w:szCs w:val="28"/>
        </w:rPr>
        <w:t xml:space="preserve">ish </w:t>
      </w:r>
      <w:r w:rsidR="009F2755">
        <w:rPr>
          <w:rFonts w:ascii="Times New Roman" w:hAnsi="Times New Roman" w:cs="Times New Roman"/>
          <w:b/>
          <w:bCs/>
          <w:sz w:val="28"/>
          <w:szCs w:val="28"/>
        </w:rPr>
        <w:t xml:space="preserve">Modernism </w:t>
      </w:r>
      <w:r w:rsidR="004A0096">
        <w:rPr>
          <w:rFonts w:ascii="Times New Roman" w:hAnsi="Times New Roman" w:cs="Times New Roman"/>
          <w:b/>
          <w:bCs/>
          <w:sz w:val="28"/>
          <w:szCs w:val="28"/>
        </w:rPr>
        <w:t>Literature</w:t>
      </w:r>
    </w:p>
    <w:p w14:paraId="33C46859" w14:textId="0B857071" w:rsidR="006C7E26" w:rsidRDefault="00B63E05"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 xml:space="preserve">The </w:t>
      </w:r>
      <w:r w:rsidR="00F872E2">
        <w:rPr>
          <w:rFonts w:ascii="Times New Roman" w:hAnsi="Times New Roman" w:cs="Times New Roman"/>
          <w:sz w:val="24"/>
          <w:szCs w:val="24"/>
        </w:rPr>
        <w:t xml:space="preserve">experimental </w:t>
      </w:r>
      <w:r w:rsidR="00B3765B">
        <w:rPr>
          <w:rFonts w:ascii="Times New Roman" w:hAnsi="Times New Roman" w:cs="Times New Roman"/>
          <w:sz w:val="24"/>
          <w:szCs w:val="24"/>
        </w:rPr>
        <w:t xml:space="preserve">skills made the </w:t>
      </w:r>
      <w:r w:rsidR="006F4972">
        <w:rPr>
          <w:rFonts w:ascii="Times New Roman" w:hAnsi="Times New Roman" w:cs="Times New Roman"/>
          <w:sz w:val="24"/>
          <w:szCs w:val="24"/>
        </w:rPr>
        <w:t xml:space="preserve">modernism </w:t>
      </w:r>
      <w:r w:rsidR="003373AB">
        <w:rPr>
          <w:rFonts w:ascii="Times New Roman" w:hAnsi="Times New Roman" w:cs="Times New Roman"/>
          <w:sz w:val="24"/>
          <w:szCs w:val="24"/>
        </w:rPr>
        <w:t xml:space="preserve">literature different from </w:t>
      </w:r>
      <w:r w:rsidR="00BE7A9F">
        <w:rPr>
          <w:rFonts w:ascii="Times New Roman" w:hAnsi="Times New Roman" w:cs="Times New Roman"/>
          <w:sz w:val="24"/>
          <w:szCs w:val="24"/>
        </w:rPr>
        <w:t xml:space="preserve">Britain’s </w:t>
      </w:r>
      <w:r w:rsidR="00194AC8">
        <w:rPr>
          <w:rFonts w:ascii="Times New Roman" w:hAnsi="Times New Roman" w:cs="Times New Roman"/>
          <w:sz w:val="24"/>
          <w:szCs w:val="24"/>
        </w:rPr>
        <w:t xml:space="preserve">critical </w:t>
      </w:r>
      <w:r w:rsidR="00B56624">
        <w:rPr>
          <w:rFonts w:ascii="Times New Roman" w:hAnsi="Times New Roman" w:cs="Times New Roman"/>
          <w:sz w:val="24"/>
          <w:szCs w:val="24"/>
        </w:rPr>
        <w:t xml:space="preserve">realism </w:t>
      </w:r>
      <w:r w:rsidR="00F1362D">
        <w:rPr>
          <w:rFonts w:ascii="Times New Roman" w:hAnsi="Times New Roman" w:cs="Times New Roman"/>
          <w:sz w:val="24"/>
          <w:szCs w:val="24"/>
        </w:rPr>
        <w:t>traditio</w:t>
      </w:r>
      <w:r w:rsidR="00605428">
        <w:rPr>
          <w:rFonts w:ascii="Times New Roman" w:hAnsi="Times New Roman" w:cs="Times New Roman"/>
          <w:sz w:val="24"/>
          <w:szCs w:val="24"/>
        </w:rPr>
        <w:t>n.</w:t>
      </w:r>
      <w:r w:rsidR="00F1362D">
        <w:rPr>
          <w:rFonts w:ascii="Times New Roman" w:hAnsi="Times New Roman" w:cs="Times New Roman"/>
          <w:sz w:val="24"/>
          <w:szCs w:val="24"/>
        </w:rPr>
        <w:t xml:space="preserve"> The modernism, in different aspects, are still reflecting the social reality of the contemporary Britain, with realistic characters like Mrs. Dalloway or Leopold Bloom and critical symbols like the waste land. The difference</w:t>
      </w:r>
      <w:ins w:id="0" w:author="岱 猫猫" w:date="2020-10-05T17:33:00Z">
        <w:r w:rsidR="008631E6">
          <w:rPr>
            <w:rFonts w:ascii="Times New Roman" w:hAnsi="Times New Roman" w:cs="Times New Roman" w:hint="eastAsia"/>
            <w:sz w:val="24"/>
            <w:szCs w:val="24"/>
          </w:rPr>
          <w:t>（</w:t>
        </w:r>
      </w:ins>
      <w:ins w:id="1" w:author="岱 猫猫" w:date="2020-10-05T17:34:00Z">
        <w:r w:rsidR="008631E6">
          <w:rPr>
            <w:rFonts w:ascii="Times New Roman" w:hAnsi="Times New Roman" w:cs="Times New Roman" w:hint="eastAsia"/>
            <w:sz w:val="24"/>
            <w:szCs w:val="24"/>
          </w:rPr>
          <w:t>与第一次提到的地方离得有点远</w:t>
        </w:r>
      </w:ins>
      <w:ins w:id="2" w:author="岱 猫猫" w:date="2020-10-05T17:33:00Z">
        <w:r w:rsidR="008631E6">
          <w:rPr>
            <w:rFonts w:ascii="Times New Roman" w:hAnsi="Times New Roman" w:cs="Times New Roman" w:hint="eastAsia"/>
            <w:sz w:val="24"/>
            <w:szCs w:val="24"/>
          </w:rPr>
          <w:t>）</w:t>
        </w:r>
      </w:ins>
      <w:r w:rsidR="00F1362D">
        <w:rPr>
          <w:rFonts w:ascii="Times New Roman" w:hAnsi="Times New Roman" w:cs="Times New Roman"/>
          <w:sz w:val="24"/>
          <w:szCs w:val="24"/>
        </w:rPr>
        <w:t xml:space="preserve"> lied in those experiments that the authors made, which turned the identity of the author from a</w:t>
      </w:r>
      <w:r w:rsidR="00F1362D">
        <w:rPr>
          <w:rFonts w:ascii="Times New Roman" w:hAnsi="Times New Roman" w:cs="Times New Roman" w:hint="eastAsia"/>
          <w:sz w:val="24"/>
          <w:szCs w:val="24"/>
        </w:rPr>
        <w:t>n</w:t>
      </w:r>
      <w:r w:rsidR="00F1362D">
        <w:rPr>
          <w:rFonts w:ascii="Times New Roman" w:hAnsi="Times New Roman" w:cs="Times New Roman"/>
          <w:sz w:val="24"/>
          <w:szCs w:val="24"/>
        </w:rPr>
        <w:t xml:space="preserve"> “</w:t>
      </w:r>
      <w:r w:rsidR="00F1362D" w:rsidRPr="00F1362D">
        <w:rPr>
          <w:rFonts w:ascii="Times New Roman" w:hAnsi="Times New Roman" w:cs="Times New Roman"/>
          <w:sz w:val="24"/>
          <w:szCs w:val="24"/>
        </w:rPr>
        <w:t>omniscient</w:t>
      </w:r>
      <w:r w:rsidR="00F1362D">
        <w:rPr>
          <w:rFonts w:ascii="Times New Roman" w:hAnsi="Times New Roman" w:cs="Times New Roman"/>
          <w:sz w:val="24"/>
          <w:szCs w:val="24"/>
        </w:rPr>
        <w:t>,</w:t>
      </w:r>
      <w:r w:rsidR="00F1362D" w:rsidRPr="00F1362D">
        <w:rPr>
          <w:rFonts w:ascii="Times New Roman" w:hAnsi="Times New Roman" w:cs="Times New Roman"/>
          <w:sz w:val="24"/>
          <w:szCs w:val="24"/>
        </w:rPr>
        <w:t xml:space="preserve"> omnipotent</w:t>
      </w:r>
      <w:r w:rsidR="00F1362D">
        <w:rPr>
          <w:rFonts w:ascii="Times New Roman" w:hAnsi="Times New Roman" w:cs="Times New Roman"/>
          <w:sz w:val="24"/>
          <w:szCs w:val="24"/>
        </w:rPr>
        <w:t>” God to the author themselves. (</w:t>
      </w:r>
      <w:r w:rsidR="00F1362D">
        <w:rPr>
          <w:rFonts w:ascii="Times New Roman" w:hAnsi="Times New Roman" w:cs="Times New Roman" w:hint="eastAsia"/>
          <w:sz w:val="24"/>
          <w:szCs w:val="24"/>
        </w:rPr>
        <w:t>颜</w:t>
      </w:r>
      <w:r w:rsidR="00F1362D">
        <w:rPr>
          <w:rFonts w:ascii="Times New Roman" w:hAnsi="Times New Roman" w:cs="Times New Roman" w:hint="eastAsia"/>
          <w:sz w:val="24"/>
          <w:szCs w:val="24"/>
        </w:rPr>
        <w:t xml:space="preserve"> 19</w:t>
      </w:r>
      <w:r w:rsidR="00F1362D">
        <w:rPr>
          <w:rFonts w:ascii="Times New Roman" w:hAnsi="Times New Roman" w:cs="Times New Roman"/>
          <w:sz w:val="24"/>
          <w:szCs w:val="24"/>
        </w:rPr>
        <w:t xml:space="preserve">) Through these experimental language or narrative methods, the author could faithfully describe what they personally </w:t>
      </w:r>
      <w:del w:id="3" w:author="岱 猫猫" w:date="2020-10-05T17:36:00Z">
        <w:r w:rsidR="00F1362D" w:rsidDel="007E789E">
          <w:rPr>
            <w:rFonts w:ascii="Times New Roman" w:hAnsi="Times New Roman" w:cs="Times New Roman"/>
            <w:sz w:val="24"/>
            <w:szCs w:val="24"/>
          </w:rPr>
          <w:delText>think</w:delText>
        </w:r>
      </w:del>
      <w:ins w:id="4" w:author="岱 猫猫" w:date="2020-10-05T17:36:00Z">
        <w:r w:rsidR="007E789E">
          <w:rPr>
            <w:rFonts w:ascii="Times New Roman" w:hAnsi="Times New Roman" w:cs="Times New Roman"/>
            <w:sz w:val="24"/>
            <w:szCs w:val="24"/>
          </w:rPr>
          <w:t>thought</w:t>
        </w:r>
      </w:ins>
      <w:r w:rsidR="00F1362D">
        <w:rPr>
          <w:rFonts w:ascii="Times New Roman" w:hAnsi="Times New Roman" w:cs="Times New Roman"/>
          <w:sz w:val="24"/>
          <w:szCs w:val="24"/>
        </w:rPr>
        <w:t xml:space="preserve">, which themselves also </w:t>
      </w:r>
      <w:r w:rsidR="001B7AAF">
        <w:rPr>
          <w:rFonts w:ascii="Times New Roman" w:hAnsi="Times New Roman" w:cs="Times New Roman"/>
          <w:sz w:val="24"/>
          <w:szCs w:val="24"/>
        </w:rPr>
        <w:t>considered to be nearer to the reality. They abandoned the function of educating the society, and managed to just provide a personalized inspiration or suggestion.</w:t>
      </w:r>
    </w:p>
    <w:p w14:paraId="6ED39A64" w14:textId="0D2B0CB4" w:rsidR="001B7AAF" w:rsidRDefault="001B7AAF"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British modernism is anti-logical, but not anti-rational. It believe</w:t>
      </w:r>
      <w:ins w:id="5" w:author="岱 猫猫" w:date="2020-10-05T17:36:00Z">
        <w:r w:rsidR="00BA0169">
          <w:rPr>
            <w:rFonts w:ascii="Times New Roman" w:hAnsi="Times New Roman" w:cs="Times New Roman"/>
            <w:sz w:val="24"/>
            <w:szCs w:val="24"/>
          </w:rPr>
          <w:t>d</w:t>
        </w:r>
      </w:ins>
      <w:del w:id="6" w:author="岱 猫猫" w:date="2020-10-05T17:36:00Z">
        <w:r w:rsidDel="00BA0169">
          <w:rPr>
            <w:rFonts w:ascii="Times New Roman" w:hAnsi="Times New Roman" w:cs="Times New Roman"/>
            <w:sz w:val="24"/>
            <w:szCs w:val="24"/>
          </w:rPr>
          <w:delText>s</w:delText>
        </w:r>
      </w:del>
      <w:r>
        <w:rPr>
          <w:rFonts w:ascii="Times New Roman" w:hAnsi="Times New Roman" w:cs="Times New Roman"/>
          <w:sz w:val="24"/>
          <w:szCs w:val="24"/>
        </w:rPr>
        <w:t xml:space="preserve"> </w:t>
      </w:r>
      <w:r w:rsidR="00927358">
        <w:rPr>
          <w:rFonts w:ascii="Times New Roman" w:hAnsi="Times New Roman" w:cs="Times New Roman"/>
          <w:sz w:val="24"/>
          <w:szCs w:val="24"/>
        </w:rPr>
        <w:t>that the truth and reality lie</w:t>
      </w:r>
      <w:ins w:id="7" w:author="岱 猫猫" w:date="2020-10-05T17:36:00Z">
        <w:r w:rsidR="00C23A14">
          <w:rPr>
            <w:rFonts w:ascii="Times New Roman" w:hAnsi="Times New Roman" w:cs="Times New Roman"/>
            <w:sz w:val="24"/>
            <w:szCs w:val="24"/>
          </w:rPr>
          <w:t>d</w:t>
        </w:r>
      </w:ins>
      <w:r w:rsidR="00927358">
        <w:rPr>
          <w:rFonts w:ascii="Times New Roman" w:hAnsi="Times New Roman" w:cs="Times New Roman"/>
          <w:sz w:val="24"/>
          <w:szCs w:val="24"/>
        </w:rPr>
        <w:t xml:space="preserve"> in not the outside world (as the critical realism believes) but the “inner world” of human beings. However, it </w:t>
      </w:r>
      <w:del w:id="8" w:author="岱 猫猫" w:date="2020-10-05T17:36:00Z">
        <w:r w:rsidR="00927358" w:rsidDel="006C6330">
          <w:rPr>
            <w:rFonts w:ascii="Times New Roman" w:hAnsi="Times New Roman" w:cs="Times New Roman"/>
            <w:sz w:val="24"/>
            <w:szCs w:val="24"/>
          </w:rPr>
          <w:delText xml:space="preserve">believes </w:delText>
        </w:r>
      </w:del>
      <w:ins w:id="9" w:author="岱 猫猫" w:date="2020-10-05T17:36:00Z">
        <w:r w:rsidR="006C6330">
          <w:rPr>
            <w:rFonts w:ascii="Times New Roman" w:hAnsi="Times New Roman" w:cs="Times New Roman"/>
            <w:sz w:val="24"/>
            <w:szCs w:val="24"/>
          </w:rPr>
          <w:t>believe</w:t>
        </w:r>
        <w:r w:rsidR="006C6330">
          <w:rPr>
            <w:rFonts w:ascii="Times New Roman" w:hAnsi="Times New Roman" w:cs="Times New Roman"/>
            <w:sz w:val="24"/>
            <w:szCs w:val="24"/>
          </w:rPr>
          <w:t>d</w:t>
        </w:r>
        <w:r w:rsidR="006C6330">
          <w:rPr>
            <w:rFonts w:ascii="Times New Roman" w:hAnsi="Times New Roman" w:cs="Times New Roman"/>
            <w:sz w:val="24"/>
            <w:szCs w:val="24"/>
          </w:rPr>
          <w:t xml:space="preserve"> </w:t>
        </w:r>
      </w:ins>
      <w:r w:rsidR="00927358">
        <w:rPr>
          <w:rFonts w:ascii="Times New Roman" w:hAnsi="Times New Roman" w:cs="Times New Roman"/>
          <w:sz w:val="24"/>
          <w:szCs w:val="24"/>
        </w:rPr>
        <w:t>that there at least is a reality, which is different from the following post-modernism which believes that the reality does not exist at all for human beings to find out.</w:t>
      </w:r>
      <w:ins w:id="10" w:author="岱 猫猫" w:date="2020-10-05T17:37:00Z">
        <w:r w:rsidR="00B83AA3">
          <w:rPr>
            <w:rFonts w:ascii="Times New Roman" w:hAnsi="Times New Roman" w:cs="Times New Roman"/>
            <w:sz w:val="24"/>
            <w:szCs w:val="24"/>
          </w:rPr>
          <w:t xml:space="preserve"> </w:t>
        </w:r>
        <w:r w:rsidR="00B83AA3">
          <w:rPr>
            <w:rFonts w:ascii="Times New Roman" w:hAnsi="Times New Roman" w:cs="Times New Roman" w:hint="eastAsia"/>
            <w:sz w:val="24"/>
            <w:szCs w:val="24"/>
          </w:rPr>
          <w:t>定从套定从不太好</w:t>
        </w:r>
      </w:ins>
    </w:p>
    <w:p w14:paraId="5FF9312B" w14:textId="65EFBD58" w:rsidR="00927358" w:rsidRPr="00927358" w:rsidRDefault="00927358" w:rsidP="006C2901">
      <w:pPr>
        <w:pStyle w:val="a7"/>
        <w:adjustRightInd w:val="0"/>
        <w:snapToGrid w:val="0"/>
        <w:spacing w:line="360" w:lineRule="auto"/>
        <w:ind w:left="720" w:firstLine="480"/>
        <w:rPr>
          <w:rFonts w:ascii="Times New Roman" w:hAnsi="Times New Roman" w:cs="Times New Roman"/>
          <w:sz w:val="24"/>
          <w:szCs w:val="24"/>
        </w:rPr>
      </w:pPr>
      <w:r>
        <w:rPr>
          <w:rFonts w:ascii="Times New Roman" w:hAnsi="Times New Roman" w:cs="Times New Roman"/>
          <w:sz w:val="24"/>
          <w:szCs w:val="24"/>
        </w:rPr>
        <w:t>The British modernism literature was extinct for its experimental skills, with both the language beauty and creativity and the thoughts they conveyed with illogical, fragmented</w:t>
      </w:r>
      <w:r w:rsidR="00EB0A3F">
        <w:rPr>
          <w:rFonts w:ascii="Times New Roman" w:hAnsi="Times New Roman" w:cs="Times New Roman"/>
          <w:sz w:val="24"/>
          <w:szCs w:val="24"/>
        </w:rPr>
        <w:t>,</w:t>
      </w:r>
      <w:r>
        <w:rPr>
          <w:rFonts w:ascii="Times New Roman" w:hAnsi="Times New Roman" w:cs="Times New Roman"/>
          <w:sz w:val="24"/>
          <w:szCs w:val="24"/>
        </w:rPr>
        <w:t xml:space="preserve"> and subjective features</w:t>
      </w:r>
      <w:r w:rsidR="001D7232">
        <w:rPr>
          <w:rFonts w:ascii="Times New Roman" w:hAnsi="Times New Roman" w:cs="Times New Roman"/>
          <w:sz w:val="24"/>
          <w:szCs w:val="24"/>
        </w:rPr>
        <w:t>.</w:t>
      </w:r>
      <w:r w:rsidR="00EB0A3F">
        <w:rPr>
          <w:rFonts w:ascii="Times New Roman" w:hAnsi="Times New Roman" w:cs="Times New Roman"/>
          <w:sz w:val="24"/>
          <w:szCs w:val="24"/>
        </w:rPr>
        <w:t xml:space="preserve"> </w:t>
      </w:r>
    </w:p>
    <w:p w14:paraId="28492AEC" w14:textId="77777777" w:rsidR="009D32F7" w:rsidRPr="005C19C6" w:rsidRDefault="009D32F7" w:rsidP="006C2901">
      <w:pPr>
        <w:pStyle w:val="a7"/>
        <w:adjustRightInd w:val="0"/>
        <w:snapToGrid w:val="0"/>
        <w:spacing w:line="360" w:lineRule="auto"/>
        <w:ind w:left="720" w:firstLineChars="0" w:firstLine="0"/>
        <w:rPr>
          <w:rFonts w:ascii="Times New Roman" w:hAnsi="Times New Roman" w:cs="Times New Roman"/>
          <w:sz w:val="24"/>
          <w:szCs w:val="24"/>
        </w:rPr>
      </w:pPr>
    </w:p>
    <w:p w14:paraId="7603A6A6" w14:textId="24A33FA6" w:rsidR="00E61AA0" w:rsidRPr="002A6F1E" w:rsidRDefault="00E61AA0" w:rsidP="006C2901">
      <w:pPr>
        <w:adjustRightInd w:val="0"/>
        <w:snapToGrid w:val="0"/>
        <w:spacing w:line="360" w:lineRule="auto"/>
        <w:rPr>
          <w:rFonts w:ascii="Times New Roman" w:hAnsi="Times New Roman" w:cs="Times New Roman"/>
          <w:b/>
          <w:bCs/>
          <w:sz w:val="28"/>
          <w:szCs w:val="28"/>
        </w:rPr>
      </w:pPr>
      <w:r w:rsidRPr="002A6F1E">
        <w:rPr>
          <w:rFonts w:ascii="Times New Roman" w:hAnsi="Times New Roman" w:cs="Times New Roman"/>
          <w:b/>
          <w:bCs/>
          <w:sz w:val="28"/>
          <w:szCs w:val="28"/>
        </w:rPr>
        <w:lastRenderedPageBreak/>
        <w:t>Reference</w:t>
      </w:r>
    </w:p>
    <w:p w14:paraId="3EE5E5A4" w14:textId="501A32AA" w:rsidR="00E61AA0" w:rsidRDefault="00E61AA0" w:rsidP="006C2901">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 xml:space="preserve">Cuddon. </w:t>
      </w:r>
      <w:r w:rsidR="000C5373" w:rsidRPr="00EC0B60">
        <w:rPr>
          <w:rFonts w:ascii="华文宋体" w:eastAsia="华文宋体" w:hAnsi="华文宋体" w:cs="Times New Roman"/>
        </w:rPr>
        <w:t xml:space="preserve">J.A., ed A Dictionary of </w:t>
      </w:r>
      <w:r w:rsidR="00D01EB1" w:rsidRPr="00EC0B60">
        <w:rPr>
          <w:rFonts w:ascii="华文宋体" w:eastAsia="华文宋体" w:hAnsi="华文宋体" w:cs="Times New Roman"/>
        </w:rPr>
        <w:t xml:space="preserve">Literary </w:t>
      </w:r>
      <w:r w:rsidR="005E0185" w:rsidRPr="00EC0B60">
        <w:rPr>
          <w:rFonts w:ascii="华文宋体" w:eastAsia="华文宋体" w:hAnsi="华文宋体" w:cs="Times New Roman"/>
        </w:rPr>
        <w:t xml:space="preserve">Terms, </w:t>
      </w:r>
      <w:r w:rsidR="00AA0231" w:rsidRPr="00EC0B60">
        <w:rPr>
          <w:rFonts w:ascii="华文宋体" w:eastAsia="华文宋体" w:hAnsi="华文宋体" w:cs="Times New Roman"/>
        </w:rPr>
        <w:t xml:space="preserve">London: </w:t>
      </w:r>
      <w:r w:rsidR="0054233D" w:rsidRPr="00EC0B60">
        <w:rPr>
          <w:rFonts w:ascii="华文宋体" w:eastAsia="华文宋体" w:hAnsi="华文宋体" w:cs="Times New Roman"/>
        </w:rPr>
        <w:t xml:space="preserve">Andre </w:t>
      </w:r>
      <w:r w:rsidR="004940CF" w:rsidRPr="00EC0B60">
        <w:rPr>
          <w:rFonts w:ascii="华文宋体" w:eastAsia="华文宋体" w:hAnsi="华文宋体" w:cs="Times New Roman"/>
        </w:rPr>
        <w:t xml:space="preserve">Deutch, </w:t>
      </w:r>
      <w:r w:rsidR="002F1CB5" w:rsidRPr="00EC0B60">
        <w:rPr>
          <w:rFonts w:ascii="华文宋体" w:eastAsia="华文宋体" w:hAnsi="华文宋体" w:cs="Times New Roman"/>
        </w:rPr>
        <w:t>1979</w:t>
      </w:r>
      <w:r w:rsidR="00D5333D" w:rsidRPr="00EC0B60">
        <w:rPr>
          <w:rFonts w:ascii="华文宋体" w:eastAsia="华文宋体" w:hAnsi="华文宋体" w:cs="Times New Roman"/>
        </w:rPr>
        <w:t>.</w:t>
      </w:r>
    </w:p>
    <w:p w14:paraId="18168F95" w14:textId="65A3502A" w:rsidR="00EC0B60" w:rsidRPr="00EC0B60" w:rsidRDefault="00EC0B60" w:rsidP="006C2901">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高启光，The Evolution of Western Modernist Drama in Situational Theory, 济南：山东大学， 2015.</w:t>
      </w:r>
    </w:p>
    <w:p w14:paraId="00829010" w14:textId="1271C5E1" w:rsidR="00FA3E9B" w:rsidRPr="00EC0B60" w:rsidRDefault="00023D32" w:rsidP="006C2901">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刘炳善，英国文学简史，</w:t>
      </w:r>
      <w:r w:rsidR="00891201" w:rsidRPr="00EC0B60">
        <w:rPr>
          <w:rFonts w:ascii="华文宋体" w:eastAsia="华文宋体" w:hAnsi="华文宋体" w:cs="Times New Roman"/>
        </w:rPr>
        <w:t>郑州</w:t>
      </w:r>
      <w:r w:rsidR="004035E9" w:rsidRPr="00EC0B60">
        <w:rPr>
          <w:rFonts w:ascii="华文宋体" w:eastAsia="华文宋体" w:hAnsi="华文宋体" w:cs="Times New Roman"/>
        </w:rPr>
        <w:t>：</w:t>
      </w:r>
      <w:r w:rsidR="00891201" w:rsidRPr="00EC0B60">
        <w:rPr>
          <w:rFonts w:ascii="华文宋体" w:eastAsia="华文宋体" w:hAnsi="华文宋体" w:cs="Times New Roman"/>
        </w:rPr>
        <w:t>河南人民出版社，</w:t>
      </w:r>
      <w:r w:rsidR="00B16BC7" w:rsidRPr="00EC0B60">
        <w:rPr>
          <w:rFonts w:ascii="华文宋体" w:eastAsia="华文宋体" w:hAnsi="华文宋体" w:cs="Times New Roman"/>
        </w:rPr>
        <w:t>2007</w:t>
      </w:r>
      <w:r w:rsidR="00187C90" w:rsidRPr="00EC0B60">
        <w:rPr>
          <w:rFonts w:ascii="华文宋体" w:eastAsia="华文宋体" w:hAnsi="华文宋体" w:cs="Times New Roman"/>
        </w:rPr>
        <w:t>.</w:t>
      </w:r>
    </w:p>
    <w:p w14:paraId="126AD060" w14:textId="5C02C141" w:rsidR="002E3796" w:rsidRDefault="002E3796" w:rsidP="006C2901">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李晓宝，艾略特的《荒原》：英美现代主义</w:t>
      </w:r>
      <w:r w:rsidR="00421839" w:rsidRPr="00EC0B60">
        <w:rPr>
          <w:rFonts w:ascii="华文宋体" w:eastAsia="华文宋体" w:hAnsi="华文宋体" w:cs="Times New Roman"/>
        </w:rPr>
        <w:t>文学的宣告书，</w:t>
      </w:r>
      <w:r w:rsidR="0067752C" w:rsidRPr="00EC0B60">
        <w:rPr>
          <w:rFonts w:ascii="华文宋体" w:eastAsia="华文宋体" w:hAnsi="华文宋体" w:cs="Times New Roman"/>
        </w:rPr>
        <w:t>西安</w:t>
      </w:r>
      <w:r w:rsidR="00C85B9F" w:rsidRPr="00EC0B60">
        <w:rPr>
          <w:rFonts w:ascii="华文宋体" w:eastAsia="华文宋体" w:hAnsi="华文宋体" w:cs="Times New Roman"/>
        </w:rPr>
        <w:t>：</w:t>
      </w:r>
      <w:r w:rsidR="00D063E0" w:rsidRPr="00EC0B60">
        <w:rPr>
          <w:rFonts w:ascii="华文宋体" w:eastAsia="华文宋体" w:hAnsi="华文宋体" w:cs="Times New Roman"/>
        </w:rPr>
        <w:t>外国文学评论，</w:t>
      </w:r>
      <w:r w:rsidR="00343C0C" w:rsidRPr="00EC0B60">
        <w:rPr>
          <w:rFonts w:ascii="华文宋体" w:eastAsia="华文宋体" w:hAnsi="华文宋体" w:cs="Times New Roman"/>
        </w:rPr>
        <w:t>No.1，1999</w:t>
      </w:r>
      <w:r w:rsidR="00187C90" w:rsidRPr="00EC0B60">
        <w:rPr>
          <w:rFonts w:ascii="华文宋体" w:eastAsia="华文宋体" w:hAnsi="华文宋体" w:cs="Times New Roman"/>
        </w:rPr>
        <w:t>.</w:t>
      </w:r>
    </w:p>
    <w:p w14:paraId="70BCCF80" w14:textId="3AFA5BC7" w:rsidR="00EC0B60" w:rsidRDefault="00EC0B60" w:rsidP="006C2901">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罗素</w:t>
      </w:r>
      <w:r w:rsidR="000961C2">
        <w:rPr>
          <w:rFonts w:ascii="华文宋体" w:eastAsia="华文宋体" w:hAnsi="华文宋体" w:cs="Times New Roman" w:hint="eastAsia"/>
        </w:rPr>
        <w:t>[英</w:t>
      </w:r>
      <w:r w:rsidR="000961C2">
        <w:rPr>
          <w:rFonts w:ascii="华文宋体" w:eastAsia="华文宋体" w:hAnsi="华文宋体" w:cs="Times New Roman"/>
        </w:rPr>
        <w:t>]</w:t>
      </w:r>
      <w:r w:rsidRPr="00EC0B60">
        <w:rPr>
          <w:rFonts w:ascii="华文宋体" w:eastAsia="华文宋体" w:hAnsi="华文宋体" w:cs="Times New Roman"/>
        </w:rPr>
        <w:t>（马元德 译），西方哲学史，北京：商务印书馆，1946.</w:t>
      </w:r>
    </w:p>
    <w:p w14:paraId="449BE311" w14:textId="401981C8" w:rsidR="00EC0B60" w:rsidRDefault="00EC0B60" w:rsidP="006C2901">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许静雯，帕格森的时间观及其对英国现代主义文学的影响，济南：齐鲁学刊，2014.</w:t>
      </w:r>
    </w:p>
    <w:p w14:paraId="2D949ABE" w14:textId="14AAA53F" w:rsidR="00EC0B60" w:rsidRPr="00EC0B60" w:rsidRDefault="00EC0B60" w:rsidP="006C2901">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颜学军，英国现代主义文学反思，四川：四川外语学院学报，No.4, 1993.</w:t>
      </w:r>
    </w:p>
    <w:p w14:paraId="63159F2C" w14:textId="54F18C22" w:rsidR="002D0157" w:rsidRPr="00EC0B60" w:rsidRDefault="00AA6DDC" w:rsidP="00C94BAD">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佚名</w:t>
      </w:r>
      <w:r w:rsidR="00BA4AA7" w:rsidRPr="00EC0B60">
        <w:rPr>
          <w:rFonts w:ascii="华文宋体" w:eastAsia="华文宋体" w:hAnsi="华文宋体" w:cs="Times New Roman"/>
        </w:rPr>
        <w:t>，20世纪英国现代主义文学，</w:t>
      </w:r>
      <w:r w:rsidR="007C5D51" w:rsidRPr="00EC0B60">
        <w:rPr>
          <w:rFonts w:ascii="华文宋体" w:eastAsia="华文宋体" w:hAnsi="华文宋体" w:cs="Times New Roman"/>
        </w:rPr>
        <w:t>太原：</w:t>
      </w:r>
      <w:r w:rsidR="007C5308" w:rsidRPr="00EC0B60">
        <w:rPr>
          <w:rFonts w:ascii="华文宋体" w:eastAsia="华文宋体" w:hAnsi="华文宋体" w:cs="Times New Roman"/>
        </w:rPr>
        <w:t>山西电大</w:t>
      </w:r>
      <w:r w:rsidR="00F70F91" w:rsidRPr="00EC0B60">
        <w:rPr>
          <w:rFonts w:ascii="华文宋体" w:eastAsia="华文宋体" w:hAnsi="华文宋体" w:cs="Times New Roman"/>
        </w:rPr>
        <w:t>，2003</w:t>
      </w:r>
      <w:r w:rsidR="00187C90" w:rsidRPr="00EC0B60">
        <w:rPr>
          <w:rFonts w:ascii="华文宋体" w:eastAsia="华文宋体" w:hAnsi="华文宋体" w:cs="Times New Roman"/>
        </w:rPr>
        <w:t>.</w:t>
      </w:r>
    </w:p>
    <w:p w14:paraId="7DACE482" w14:textId="1517B902" w:rsidR="00187C90" w:rsidRPr="00EC0B60" w:rsidRDefault="00187C90" w:rsidP="00C94BAD">
      <w:pPr>
        <w:adjustRightInd w:val="0"/>
        <w:snapToGrid w:val="0"/>
        <w:spacing w:line="360" w:lineRule="auto"/>
        <w:rPr>
          <w:rFonts w:ascii="华文宋体" w:eastAsia="华文宋体" w:hAnsi="华文宋体" w:cs="Times New Roman"/>
        </w:rPr>
      </w:pPr>
      <w:r w:rsidRPr="00EC0B60">
        <w:rPr>
          <w:rFonts w:ascii="华文宋体" w:eastAsia="华文宋体" w:hAnsi="华文宋体" w:cs="Times New Roman"/>
        </w:rPr>
        <w:t>佚名，佛洛伊德心理学对英国现代主义小说的影响，西安：长安大学外国语学院，2004.</w:t>
      </w:r>
    </w:p>
    <w:sectPr w:rsidR="00187C90" w:rsidRPr="00EC0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EAA73" w14:textId="77777777" w:rsidR="002D11A8" w:rsidRDefault="002D11A8" w:rsidP="0079590E">
      <w:r>
        <w:separator/>
      </w:r>
    </w:p>
  </w:endnote>
  <w:endnote w:type="continuationSeparator" w:id="0">
    <w:p w14:paraId="05D921D5" w14:textId="77777777" w:rsidR="002D11A8" w:rsidRDefault="002D11A8" w:rsidP="0079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1F00FF" w:csb1="00000000"/>
  </w:font>
  <w:font w:name="Adobe 宋体 Std L">
    <w:altName w:val="宋体"/>
    <w:panose1 w:val="020203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29F13" w14:textId="77777777" w:rsidR="002D11A8" w:rsidRDefault="002D11A8" w:rsidP="0079590E">
      <w:r>
        <w:separator/>
      </w:r>
    </w:p>
  </w:footnote>
  <w:footnote w:type="continuationSeparator" w:id="0">
    <w:p w14:paraId="0FEAFD5C" w14:textId="77777777" w:rsidR="002D11A8" w:rsidRDefault="002D11A8" w:rsidP="00795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A5"/>
    <w:multiLevelType w:val="hybridMultilevel"/>
    <w:tmpl w:val="AD7A9488"/>
    <w:lvl w:ilvl="0" w:tplc="562E82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2610D"/>
    <w:multiLevelType w:val="hybridMultilevel"/>
    <w:tmpl w:val="E95E590E"/>
    <w:lvl w:ilvl="0" w:tplc="6BD06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61159E"/>
    <w:multiLevelType w:val="hybridMultilevel"/>
    <w:tmpl w:val="90325B00"/>
    <w:lvl w:ilvl="0" w:tplc="88C4611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7C5CE0"/>
    <w:multiLevelType w:val="hybridMultilevel"/>
    <w:tmpl w:val="7E5E6D42"/>
    <w:lvl w:ilvl="0" w:tplc="5BAA26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AF10DF"/>
    <w:multiLevelType w:val="hybridMultilevel"/>
    <w:tmpl w:val="040ED830"/>
    <w:lvl w:ilvl="0" w:tplc="141E1D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06D34"/>
    <w:multiLevelType w:val="hybridMultilevel"/>
    <w:tmpl w:val="AD4A6370"/>
    <w:lvl w:ilvl="0" w:tplc="3FC4B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岱 猫猫">
    <w15:presenceInfo w15:providerId="Windows Live" w15:userId="b6d01c29efffa2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33"/>
    <w:rsid w:val="00000722"/>
    <w:rsid w:val="00001BD6"/>
    <w:rsid w:val="00002B3B"/>
    <w:rsid w:val="00003840"/>
    <w:rsid w:val="000039C3"/>
    <w:rsid w:val="00006752"/>
    <w:rsid w:val="00007B79"/>
    <w:rsid w:val="0001052D"/>
    <w:rsid w:val="00010FBB"/>
    <w:rsid w:val="00011370"/>
    <w:rsid w:val="00011851"/>
    <w:rsid w:val="000119A8"/>
    <w:rsid w:val="00012B8D"/>
    <w:rsid w:val="0001342B"/>
    <w:rsid w:val="00014F91"/>
    <w:rsid w:val="00016664"/>
    <w:rsid w:val="00017C9C"/>
    <w:rsid w:val="00020AD1"/>
    <w:rsid w:val="00020F9A"/>
    <w:rsid w:val="00023D32"/>
    <w:rsid w:val="0002400A"/>
    <w:rsid w:val="00026446"/>
    <w:rsid w:val="00027398"/>
    <w:rsid w:val="00033FD0"/>
    <w:rsid w:val="00034A89"/>
    <w:rsid w:val="0003565D"/>
    <w:rsid w:val="00035C95"/>
    <w:rsid w:val="00036000"/>
    <w:rsid w:val="00037D87"/>
    <w:rsid w:val="00040BCC"/>
    <w:rsid w:val="000411D2"/>
    <w:rsid w:val="00041330"/>
    <w:rsid w:val="000413DF"/>
    <w:rsid w:val="00043265"/>
    <w:rsid w:val="00043FFD"/>
    <w:rsid w:val="0004459D"/>
    <w:rsid w:val="00045C3E"/>
    <w:rsid w:val="00046751"/>
    <w:rsid w:val="000503CA"/>
    <w:rsid w:val="00050B9C"/>
    <w:rsid w:val="00051410"/>
    <w:rsid w:val="000515AE"/>
    <w:rsid w:val="000519EF"/>
    <w:rsid w:val="0005347C"/>
    <w:rsid w:val="00053B06"/>
    <w:rsid w:val="000545FF"/>
    <w:rsid w:val="00054998"/>
    <w:rsid w:val="00057270"/>
    <w:rsid w:val="00060041"/>
    <w:rsid w:val="00066EC9"/>
    <w:rsid w:val="00067F3D"/>
    <w:rsid w:val="0007034F"/>
    <w:rsid w:val="00070628"/>
    <w:rsid w:val="00071FFB"/>
    <w:rsid w:val="0007278B"/>
    <w:rsid w:val="0007589D"/>
    <w:rsid w:val="00076557"/>
    <w:rsid w:val="0007742D"/>
    <w:rsid w:val="00077A61"/>
    <w:rsid w:val="00077E30"/>
    <w:rsid w:val="000842AE"/>
    <w:rsid w:val="00086723"/>
    <w:rsid w:val="00087A09"/>
    <w:rsid w:val="000928DB"/>
    <w:rsid w:val="00094B10"/>
    <w:rsid w:val="000959F4"/>
    <w:rsid w:val="000961C2"/>
    <w:rsid w:val="0009670C"/>
    <w:rsid w:val="00097F2D"/>
    <w:rsid w:val="000A1766"/>
    <w:rsid w:val="000A1CDA"/>
    <w:rsid w:val="000A3E36"/>
    <w:rsid w:val="000A4169"/>
    <w:rsid w:val="000A4D11"/>
    <w:rsid w:val="000A5AD7"/>
    <w:rsid w:val="000A5F5F"/>
    <w:rsid w:val="000A637C"/>
    <w:rsid w:val="000A7450"/>
    <w:rsid w:val="000A792A"/>
    <w:rsid w:val="000A7D46"/>
    <w:rsid w:val="000B15A1"/>
    <w:rsid w:val="000B240D"/>
    <w:rsid w:val="000B481E"/>
    <w:rsid w:val="000B54DE"/>
    <w:rsid w:val="000B57C0"/>
    <w:rsid w:val="000B71E4"/>
    <w:rsid w:val="000B76B2"/>
    <w:rsid w:val="000B76BD"/>
    <w:rsid w:val="000C1533"/>
    <w:rsid w:val="000C19FB"/>
    <w:rsid w:val="000C29EA"/>
    <w:rsid w:val="000C3413"/>
    <w:rsid w:val="000C369D"/>
    <w:rsid w:val="000C5006"/>
    <w:rsid w:val="000C5373"/>
    <w:rsid w:val="000C62FD"/>
    <w:rsid w:val="000C65CB"/>
    <w:rsid w:val="000C70F2"/>
    <w:rsid w:val="000C7B98"/>
    <w:rsid w:val="000C7FEE"/>
    <w:rsid w:val="000D078B"/>
    <w:rsid w:val="000D08AC"/>
    <w:rsid w:val="000D1C80"/>
    <w:rsid w:val="000D2680"/>
    <w:rsid w:val="000D333D"/>
    <w:rsid w:val="000D432B"/>
    <w:rsid w:val="000D589F"/>
    <w:rsid w:val="000D6966"/>
    <w:rsid w:val="000D77DF"/>
    <w:rsid w:val="000D79AB"/>
    <w:rsid w:val="000E09C1"/>
    <w:rsid w:val="000E1207"/>
    <w:rsid w:val="000E146B"/>
    <w:rsid w:val="000E1CDF"/>
    <w:rsid w:val="000E223E"/>
    <w:rsid w:val="000E22A7"/>
    <w:rsid w:val="000E4370"/>
    <w:rsid w:val="000E4DF3"/>
    <w:rsid w:val="000E5A68"/>
    <w:rsid w:val="000E6DA0"/>
    <w:rsid w:val="000E79ED"/>
    <w:rsid w:val="000F1348"/>
    <w:rsid w:val="000F1664"/>
    <w:rsid w:val="000F2DAB"/>
    <w:rsid w:val="000F4176"/>
    <w:rsid w:val="000F4EAD"/>
    <w:rsid w:val="000F52B6"/>
    <w:rsid w:val="000F5C41"/>
    <w:rsid w:val="00100E4E"/>
    <w:rsid w:val="00101FF0"/>
    <w:rsid w:val="001024FC"/>
    <w:rsid w:val="001031BF"/>
    <w:rsid w:val="0010409C"/>
    <w:rsid w:val="00104553"/>
    <w:rsid w:val="00106F05"/>
    <w:rsid w:val="00110A56"/>
    <w:rsid w:val="00111143"/>
    <w:rsid w:val="00112864"/>
    <w:rsid w:val="0011431F"/>
    <w:rsid w:val="00116EB8"/>
    <w:rsid w:val="001170F9"/>
    <w:rsid w:val="00121049"/>
    <w:rsid w:val="001212B7"/>
    <w:rsid w:val="00122968"/>
    <w:rsid w:val="00122A5C"/>
    <w:rsid w:val="00124905"/>
    <w:rsid w:val="00125165"/>
    <w:rsid w:val="00126763"/>
    <w:rsid w:val="00127195"/>
    <w:rsid w:val="00127373"/>
    <w:rsid w:val="00131779"/>
    <w:rsid w:val="00131DB4"/>
    <w:rsid w:val="00132AB4"/>
    <w:rsid w:val="00132F57"/>
    <w:rsid w:val="00134171"/>
    <w:rsid w:val="00134CE0"/>
    <w:rsid w:val="00141561"/>
    <w:rsid w:val="00142438"/>
    <w:rsid w:val="00142CE7"/>
    <w:rsid w:val="00142D47"/>
    <w:rsid w:val="00142EEA"/>
    <w:rsid w:val="0014321E"/>
    <w:rsid w:val="0014480A"/>
    <w:rsid w:val="00144C2D"/>
    <w:rsid w:val="00145C29"/>
    <w:rsid w:val="00145E63"/>
    <w:rsid w:val="00146504"/>
    <w:rsid w:val="00146E38"/>
    <w:rsid w:val="0014759F"/>
    <w:rsid w:val="0014798E"/>
    <w:rsid w:val="00147BF8"/>
    <w:rsid w:val="00152403"/>
    <w:rsid w:val="0015248E"/>
    <w:rsid w:val="00152854"/>
    <w:rsid w:val="00153CD3"/>
    <w:rsid w:val="001541C5"/>
    <w:rsid w:val="001614B2"/>
    <w:rsid w:val="00161814"/>
    <w:rsid w:val="001648F1"/>
    <w:rsid w:val="001659CB"/>
    <w:rsid w:val="001714D7"/>
    <w:rsid w:val="00172289"/>
    <w:rsid w:val="001738CB"/>
    <w:rsid w:val="00174B19"/>
    <w:rsid w:val="00175DEB"/>
    <w:rsid w:val="0017733E"/>
    <w:rsid w:val="0017799F"/>
    <w:rsid w:val="00177F76"/>
    <w:rsid w:val="00177FD0"/>
    <w:rsid w:val="0018322A"/>
    <w:rsid w:val="001832B2"/>
    <w:rsid w:val="00183D40"/>
    <w:rsid w:val="00186FBD"/>
    <w:rsid w:val="00186FED"/>
    <w:rsid w:val="00187C90"/>
    <w:rsid w:val="00190FF3"/>
    <w:rsid w:val="0019136D"/>
    <w:rsid w:val="00191BC8"/>
    <w:rsid w:val="0019274F"/>
    <w:rsid w:val="00194A38"/>
    <w:rsid w:val="00194AC8"/>
    <w:rsid w:val="00197364"/>
    <w:rsid w:val="00197593"/>
    <w:rsid w:val="00197AF3"/>
    <w:rsid w:val="00197B0C"/>
    <w:rsid w:val="00197C83"/>
    <w:rsid w:val="001A0085"/>
    <w:rsid w:val="001A10D2"/>
    <w:rsid w:val="001A14F7"/>
    <w:rsid w:val="001A2ECE"/>
    <w:rsid w:val="001A2FBB"/>
    <w:rsid w:val="001A3C87"/>
    <w:rsid w:val="001A4044"/>
    <w:rsid w:val="001A54C8"/>
    <w:rsid w:val="001A5B69"/>
    <w:rsid w:val="001A7D8C"/>
    <w:rsid w:val="001A7E1D"/>
    <w:rsid w:val="001A7FDF"/>
    <w:rsid w:val="001B0228"/>
    <w:rsid w:val="001B24DA"/>
    <w:rsid w:val="001B3722"/>
    <w:rsid w:val="001B4495"/>
    <w:rsid w:val="001B5055"/>
    <w:rsid w:val="001B5087"/>
    <w:rsid w:val="001B67BA"/>
    <w:rsid w:val="001B7AAF"/>
    <w:rsid w:val="001C30E9"/>
    <w:rsid w:val="001C3C69"/>
    <w:rsid w:val="001C3DF4"/>
    <w:rsid w:val="001C417C"/>
    <w:rsid w:val="001C4402"/>
    <w:rsid w:val="001C561F"/>
    <w:rsid w:val="001C6279"/>
    <w:rsid w:val="001C62FD"/>
    <w:rsid w:val="001C7001"/>
    <w:rsid w:val="001D0AA4"/>
    <w:rsid w:val="001D1854"/>
    <w:rsid w:val="001D1B36"/>
    <w:rsid w:val="001D31DD"/>
    <w:rsid w:val="001D423B"/>
    <w:rsid w:val="001D43A8"/>
    <w:rsid w:val="001D484D"/>
    <w:rsid w:val="001D5ADF"/>
    <w:rsid w:val="001D61B3"/>
    <w:rsid w:val="001D7232"/>
    <w:rsid w:val="001E1CCD"/>
    <w:rsid w:val="001E2290"/>
    <w:rsid w:val="001E6A89"/>
    <w:rsid w:val="001E708B"/>
    <w:rsid w:val="001E79D6"/>
    <w:rsid w:val="001F0326"/>
    <w:rsid w:val="001F0703"/>
    <w:rsid w:val="001F12C4"/>
    <w:rsid w:val="001F1696"/>
    <w:rsid w:val="001F172B"/>
    <w:rsid w:val="001F172C"/>
    <w:rsid w:val="001F2323"/>
    <w:rsid w:val="001F2F5A"/>
    <w:rsid w:val="001F44CC"/>
    <w:rsid w:val="001F5742"/>
    <w:rsid w:val="00200299"/>
    <w:rsid w:val="00201596"/>
    <w:rsid w:val="00201B11"/>
    <w:rsid w:val="00201CEC"/>
    <w:rsid w:val="0020516A"/>
    <w:rsid w:val="00206E43"/>
    <w:rsid w:val="0021241C"/>
    <w:rsid w:val="00212F28"/>
    <w:rsid w:val="00214888"/>
    <w:rsid w:val="002149CE"/>
    <w:rsid w:val="00216255"/>
    <w:rsid w:val="00216C71"/>
    <w:rsid w:val="00221CB0"/>
    <w:rsid w:val="00224778"/>
    <w:rsid w:val="00224971"/>
    <w:rsid w:val="00224E20"/>
    <w:rsid w:val="0022536D"/>
    <w:rsid w:val="0022798B"/>
    <w:rsid w:val="00231C84"/>
    <w:rsid w:val="0023241A"/>
    <w:rsid w:val="00232517"/>
    <w:rsid w:val="0023463E"/>
    <w:rsid w:val="002359A8"/>
    <w:rsid w:val="0024067F"/>
    <w:rsid w:val="002421A5"/>
    <w:rsid w:val="002439DB"/>
    <w:rsid w:val="00245510"/>
    <w:rsid w:val="00251AC0"/>
    <w:rsid w:val="002527CB"/>
    <w:rsid w:val="00253136"/>
    <w:rsid w:val="00253703"/>
    <w:rsid w:val="00255636"/>
    <w:rsid w:val="00260041"/>
    <w:rsid w:val="00261EB8"/>
    <w:rsid w:val="00262B3D"/>
    <w:rsid w:val="00262F38"/>
    <w:rsid w:val="0026311B"/>
    <w:rsid w:val="0026583A"/>
    <w:rsid w:val="0026605D"/>
    <w:rsid w:val="0026663A"/>
    <w:rsid w:val="00267ECF"/>
    <w:rsid w:val="002708DA"/>
    <w:rsid w:val="002720A3"/>
    <w:rsid w:val="0027210D"/>
    <w:rsid w:val="00277132"/>
    <w:rsid w:val="00281B31"/>
    <w:rsid w:val="00281FC1"/>
    <w:rsid w:val="00284A11"/>
    <w:rsid w:val="00285C2C"/>
    <w:rsid w:val="002870BF"/>
    <w:rsid w:val="00287AF9"/>
    <w:rsid w:val="00291AA2"/>
    <w:rsid w:val="00292048"/>
    <w:rsid w:val="002923DD"/>
    <w:rsid w:val="0029481D"/>
    <w:rsid w:val="0029529E"/>
    <w:rsid w:val="002A070A"/>
    <w:rsid w:val="002A1C12"/>
    <w:rsid w:val="002A2782"/>
    <w:rsid w:val="002A42BC"/>
    <w:rsid w:val="002A4B62"/>
    <w:rsid w:val="002A67CC"/>
    <w:rsid w:val="002A6F1E"/>
    <w:rsid w:val="002B11E1"/>
    <w:rsid w:val="002B3695"/>
    <w:rsid w:val="002B4DD3"/>
    <w:rsid w:val="002B5397"/>
    <w:rsid w:val="002B62E3"/>
    <w:rsid w:val="002B6973"/>
    <w:rsid w:val="002C0DD9"/>
    <w:rsid w:val="002C0E33"/>
    <w:rsid w:val="002C1D04"/>
    <w:rsid w:val="002C41BC"/>
    <w:rsid w:val="002C51EC"/>
    <w:rsid w:val="002C5413"/>
    <w:rsid w:val="002C5A7C"/>
    <w:rsid w:val="002C737E"/>
    <w:rsid w:val="002D0157"/>
    <w:rsid w:val="002D119F"/>
    <w:rsid w:val="002D11A8"/>
    <w:rsid w:val="002D1C45"/>
    <w:rsid w:val="002D28CA"/>
    <w:rsid w:val="002D3C80"/>
    <w:rsid w:val="002D6DB6"/>
    <w:rsid w:val="002E09B8"/>
    <w:rsid w:val="002E11E7"/>
    <w:rsid w:val="002E3796"/>
    <w:rsid w:val="002E4B33"/>
    <w:rsid w:val="002E5FE9"/>
    <w:rsid w:val="002E6487"/>
    <w:rsid w:val="002E7E9C"/>
    <w:rsid w:val="002F1A6A"/>
    <w:rsid w:val="002F1B64"/>
    <w:rsid w:val="002F1CB5"/>
    <w:rsid w:val="002F1DA0"/>
    <w:rsid w:val="002F2192"/>
    <w:rsid w:val="002F2A0F"/>
    <w:rsid w:val="002F3146"/>
    <w:rsid w:val="002F3240"/>
    <w:rsid w:val="002F57E4"/>
    <w:rsid w:val="002F5B1E"/>
    <w:rsid w:val="00300CE7"/>
    <w:rsid w:val="00307418"/>
    <w:rsid w:val="00307711"/>
    <w:rsid w:val="00310183"/>
    <w:rsid w:val="00312237"/>
    <w:rsid w:val="00316978"/>
    <w:rsid w:val="00320582"/>
    <w:rsid w:val="003222FF"/>
    <w:rsid w:val="00325163"/>
    <w:rsid w:val="00330058"/>
    <w:rsid w:val="00330E15"/>
    <w:rsid w:val="00331666"/>
    <w:rsid w:val="003316FF"/>
    <w:rsid w:val="0033241B"/>
    <w:rsid w:val="00334EB6"/>
    <w:rsid w:val="003373AB"/>
    <w:rsid w:val="003377DC"/>
    <w:rsid w:val="00337CA6"/>
    <w:rsid w:val="003400F8"/>
    <w:rsid w:val="003402A3"/>
    <w:rsid w:val="00342506"/>
    <w:rsid w:val="00343C0C"/>
    <w:rsid w:val="003447DF"/>
    <w:rsid w:val="003448D4"/>
    <w:rsid w:val="00350DF8"/>
    <w:rsid w:val="00351271"/>
    <w:rsid w:val="0035601B"/>
    <w:rsid w:val="003568B5"/>
    <w:rsid w:val="00361BBA"/>
    <w:rsid w:val="003643AE"/>
    <w:rsid w:val="003657A8"/>
    <w:rsid w:val="00366786"/>
    <w:rsid w:val="00367035"/>
    <w:rsid w:val="00367F16"/>
    <w:rsid w:val="00372B9A"/>
    <w:rsid w:val="00374328"/>
    <w:rsid w:val="003802B2"/>
    <w:rsid w:val="00381706"/>
    <w:rsid w:val="003842D2"/>
    <w:rsid w:val="00384361"/>
    <w:rsid w:val="00385031"/>
    <w:rsid w:val="00387300"/>
    <w:rsid w:val="00387DAF"/>
    <w:rsid w:val="00390920"/>
    <w:rsid w:val="00391F0A"/>
    <w:rsid w:val="003A10E6"/>
    <w:rsid w:val="003A2010"/>
    <w:rsid w:val="003A2AEB"/>
    <w:rsid w:val="003A2C6B"/>
    <w:rsid w:val="003A328B"/>
    <w:rsid w:val="003A3E97"/>
    <w:rsid w:val="003A4452"/>
    <w:rsid w:val="003B00A8"/>
    <w:rsid w:val="003B0A1C"/>
    <w:rsid w:val="003B1178"/>
    <w:rsid w:val="003B2DDC"/>
    <w:rsid w:val="003B50D6"/>
    <w:rsid w:val="003B60D7"/>
    <w:rsid w:val="003B7814"/>
    <w:rsid w:val="003C22EB"/>
    <w:rsid w:val="003C2B6C"/>
    <w:rsid w:val="003D09F8"/>
    <w:rsid w:val="003D120E"/>
    <w:rsid w:val="003D1D68"/>
    <w:rsid w:val="003D1EA1"/>
    <w:rsid w:val="003D36A0"/>
    <w:rsid w:val="003D3DEA"/>
    <w:rsid w:val="003D530B"/>
    <w:rsid w:val="003D571F"/>
    <w:rsid w:val="003D5EA8"/>
    <w:rsid w:val="003D5EEC"/>
    <w:rsid w:val="003D7EB9"/>
    <w:rsid w:val="003E022F"/>
    <w:rsid w:val="003E02DD"/>
    <w:rsid w:val="003E0455"/>
    <w:rsid w:val="003E0935"/>
    <w:rsid w:val="003E2882"/>
    <w:rsid w:val="003E2EAB"/>
    <w:rsid w:val="003E41C6"/>
    <w:rsid w:val="003E424B"/>
    <w:rsid w:val="003E46D5"/>
    <w:rsid w:val="003E55D0"/>
    <w:rsid w:val="003E62FD"/>
    <w:rsid w:val="003E774A"/>
    <w:rsid w:val="003F1310"/>
    <w:rsid w:val="003F6F54"/>
    <w:rsid w:val="004035E9"/>
    <w:rsid w:val="00406110"/>
    <w:rsid w:val="004061C0"/>
    <w:rsid w:val="00406FEA"/>
    <w:rsid w:val="00407AB1"/>
    <w:rsid w:val="00410B06"/>
    <w:rsid w:val="00412635"/>
    <w:rsid w:val="00413571"/>
    <w:rsid w:val="00413C2D"/>
    <w:rsid w:val="004168AA"/>
    <w:rsid w:val="00416C65"/>
    <w:rsid w:val="00417CA8"/>
    <w:rsid w:val="00420B43"/>
    <w:rsid w:val="00420E4D"/>
    <w:rsid w:val="00421839"/>
    <w:rsid w:val="00421E91"/>
    <w:rsid w:val="004228C4"/>
    <w:rsid w:val="00422D89"/>
    <w:rsid w:val="0042407D"/>
    <w:rsid w:val="00424AD5"/>
    <w:rsid w:val="00427E32"/>
    <w:rsid w:val="00427E85"/>
    <w:rsid w:val="00430668"/>
    <w:rsid w:val="00431680"/>
    <w:rsid w:val="00431F27"/>
    <w:rsid w:val="004332D1"/>
    <w:rsid w:val="00437CD1"/>
    <w:rsid w:val="00440FBA"/>
    <w:rsid w:val="004410FA"/>
    <w:rsid w:val="0044143C"/>
    <w:rsid w:val="00441C16"/>
    <w:rsid w:val="00442C14"/>
    <w:rsid w:val="00444AED"/>
    <w:rsid w:val="00445D58"/>
    <w:rsid w:val="004478F9"/>
    <w:rsid w:val="0044792B"/>
    <w:rsid w:val="004507E6"/>
    <w:rsid w:val="0045112C"/>
    <w:rsid w:val="004512FD"/>
    <w:rsid w:val="004533B6"/>
    <w:rsid w:val="00456007"/>
    <w:rsid w:val="00457B2B"/>
    <w:rsid w:val="00461925"/>
    <w:rsid w:val="00461FEC"/>
    <w:rsid w:val="004665FA"/>
    <w:rsid w:val="00470D66"/>
    <w:rsid w:val="00474C8B"/>
    <w:rsid w:val="0047508B"/>
    <w:rsid w:val="00480E28"/>
    <w:rsid w:val="00483629"/>
    <w:rsid w:val="0048373B"/>
    <w:rsid w:val="00483C28"/>
    <w:rsid w:val="0048464B"/>
    <w:rsid w:val="00485E2D"/>
    <w:rsid w:val="00486A09"/>
    <w:rsid w:val="00487666"/>
    <w:rsid w:val="004902E8"/>
    <w:rsid w:val="00490678"/>
    <w:rsid w:val="004907DF"/>
    <w:rsid w:val="00491869"/>
    <w:rsid w:val="00491CB1"/>
    <w:rsid w:val="0049212D"/>
    <w:rsid w:val="00492580"/>
    <w:rsid w:val="00492D2C"/>
    <w:rsid w:val="004940CF"/>
    <w:rsid w:val="00496CCD"/>
    <w:rsid w:val="004A0096"/>
    <w:rsid w:val="004A0B3B"/>
    <w:rsid w:val="004A2DB5"/>
    <w:rsid w:val="004A36BC"/>
    <w:rsid w:val="004A42A7"/>
    <w:rsid w:val="004A4A4E"/>
    <w:rsid w:val="004A5EF6"/>
    <w:rsid w:val="004A6B15"/>
    <w:rsid w:val="004A704D"/>
    <w:rsid w:val="004B1235"/>
    <w:rsid w:val="004B3216"/>
    <w:rsid w:val="004B4259"/>
    <w:rsid w:val="004B4ADA"/>
    <w:rsid w:val="004B524C"/>
    <w:rsid w:val="004B5CE6"/>
    <w:rsid w:val="004B5F95"/>
    <w:rsid w:val="004C0107"/>
    <w:rsid w:val="004C054B"/>
    <w:rsid w:val="004C380F"/>
    <w:rsid w:val="004C582B"/>
    <w:rsid w:val="004C7801"/>
    <w:rsid w:val="004D08AF"/>
    <w:rsid w:val="004D133B"/>
    <w:rsid w:val="004D1C0D"/>
    <w:rsid w:val="004D2D73"/>
    <w:rsid w:val="004D3127"/>
    <w:rsid w:val="004D5234"/>
    <w:rsid w:val="004D7262"/>
    <w:rsid w:val="004D77ED"/>
    <w:rsid w:val="004E2B76"/>
    <w:rsid w:val="004E398F"/>
    <w:rsid w:val="004E582F"/>
    <w:rsid w:val="004E5DCB"/>
    <w:rsid w:val="004E6FEF"/>
    <w:rsid w:val="004E7424"/>
    <w:rsid w:val="004E7B8D"/>
    <w:rsid w:val="004F1972"/>
    <w:rsid w:val="004F1E29"/>
    <w:rsid w:val="004F1F4F"/>
    <w:rsid w:val="004F2440"/>
    <w:rsid w:val="004F5C3D"/>
    <w:rsid w:val="004F6A94"/>
    <w:rsid w:val="00501E29"/>
    <w:rsid w:val="00502C08"/>
    <w:rsid w:val="0051067D"/>
    <w:rsid w:val="005124B4"/>
    <w:rsid w:val="00522B0A"/>
    <w:rsid w:val="0052498D"/>
    <w:rsid w:val="00525024"/>
    <w:rsid w:val="00527B0F"/>
    <w:rsid w:val="005332C4"/>
    <w:rsid w:val="00534381"/>
    <w:rsid w:val="00535946"/>
    <w:rsid w:val="005414E8"/>
    <w:rsid w:val="0054233D"/>
    <w:rsid w:val="00542E93"/>
    <w:rsid w:val="005444C3"/>
    <w:rsid w:val="0054471A"/>
    <w:rsid w:val="005459D4"/>
    <w:rsid w:val="00550533"/>
    <w:rsid w:val="0055078A"/>
    <w:rsid w:val="00550B47"/>
    <w:rsid w:val="005514D1"/>
    <w:rsid w:val="005522A8"/>
    <w:rsid w:val="0055247E"/>
    <w:rsid w:val="00552938"/>
    <w:rsid w:val="00552A5A"/>
    <w:rsid w:val="00554A4F"/>
    <w:rsid w:val="005568A1"/>
    <w:rsid w:val="005571D0"/>
    <w:rsid w:val="00557DB9"/>
    <w:rsid w:val="00561771"/>
    <w:rsid w:val="00563952"/>
    <w:rsid w:val="00564923"/>
    <w:rsid w:val="00564C54"/>
    <w:rsid w:val="0056663C"/>
    <w:rsid w:val="005679A3"/>
    <w:rsid w:val="005715E4"/>
    <w:rsid w:val="00571DEC"/>
    <w:rsid w:val="00573449"/>
    <w:rsid w:val="0057400E"/>
    <w:rsid w:val="00576563"/>
    <w:rsid w:val="005775AE"/>
    <w:rsid w:val="00577D54"/>
    <w:rsid w:val="00580212"/>
    <w:rsid w:val="00580842"/>
    <w:rsid w:val="0058197A"/>
    <w:rsid w:val="00581B3B"/>
    <w:rsid w:val="00581C9F"/>
    <w:rsid w:val="00581CD0"/>
    <w:rsid w:val="00583C6B"/>
    <w:rsid w:val="00585C52"/>
    <w:rsid w:val="005878D7"/>
    <w:rsid w:val="00587CB8"/>
    <w:rsid w:val="0059001B"/>
    <w:rsid w:val="005917C7"/>
    <w:rsid w:val="005918C4"/>
    <w:rsid w:val="00591D48"/>
    <w:rsid w:val="00592DBB"/>
    <w:rsid w:val="00595A10"/>
    <w:rsid w:val="00596FE0"/>
    <w:rsid w:val="005A0095"/>
    <w:rsid w:val="005A3925"/>
    <w:rsid w:val="005A3A9A"/>
    <w:rsid w:val="005A3CF0"/>
    <w:rsid w:val="005A4B97"/>
    <w:rsid w:val="005A5299"/>
    <w:rsid w:val="005A5EBA"/>
    <w:rsid w:val="005A7770"/>
    <w:rsid w:val="005B0972"/>
    <w:rsid w:val="005B2E43"/>
    <w:rsid w:val="005B3088"/>
    <w:rsid w:val="005B3A6A"/>
    <w:rsid w:val="005B4AF2"/>
    <w:rsid w:val="005B54C6"/>
    <w:rsid w:val="005C009B"/>
    <w:rsid w:val="005C0C85"/>
    <w:rsid w:val="005C19C6"/>
    <w:rsid w:val="005C1CBB"/>
    <w:rsid w:val="005C2E37"/>
    <w:rsid w:val="005C3712"/>
    <w:rsid w:val="005C6A80"/>
    <w:rsid w:val="005C7832"/>
    <w:rsid w:val="005D0770"/>
    <w:rsid w:val="005D0817"/>
    <w:rsid w:val="005D09D4"/>
    <w:rsid w:val="005D1EB5"/>
    <w:rsid w:val="005D215B"/>
    <w:rsid w:val="005D2AD6"/>
    <w:rsid w:val="005D420B"/>
    <w:rsid w:val="005D4623"/>
    <w:rsid w:val="005D7153"/>
    <w:rsid w:val="005E0185"/>
    <w:rsid w:val="005E0DCC"/>
    <w:rsid w:val="005E0E4B"/>
    <w:rsid w:val="005E232A"/>
    <w:rsid w:val="005E279F"/>
    <w:rsid w:val="005E36A0"/>
    <w:rsid w:val="005E474A"/>
    <w:rsid w:val="005E4F91"/>
    <w:rsid w:val="005E5E49"/>
    <w:rsid w:val="005E70AD"/>
    <w:rsid w:val="005F2A94"/>
    <w:rsid w:val="005F311F"/>
    <w:rsid w:val="005F562C"/>
    <w:rsid w:val="005F730B"/>
    <w:rsid w:val="006006F0"/>
    <w:rsid w:val="006035C6"/>
    <w:rsid w:val="00605428"/>
    <w:rsid w:val="0060588C"/>
    <w:rsid w:val="00605E9D"/>
    <w:rsid w:val="00610932"/>
    <w:rsid w:val="00611971"/>
    <w:rsid w:val="00612EBA"/>
    <w:rsid w:val="00613CBB"/>
    <w:rsid w:val="00614BD8"/>
    <w:rsid w:val="00615E84"/>
    <w:rsid w:val="006213D2"/>
    <w:rsid w:val="0062390A"/>
    <w:rsid w:val="00623D3F"/>
    <w:rsid w:val="006240A4"/>
    <w:rsid w:val="006240B7"/>
    <w:rsid w:val="006273E0"/>
    <w:rsid w:val="00627C4B"/>
    <w:rsid w:val="0063058C"/>
    <w:rsid w:val="00630AE9"/>
    <w:rsid w:val="006325D0"/>
    <w:rsid w:val="00632E03"/>
    <w:rsid w:val="00633559"/>
    <w:rsid w:val="0063391F"/>
    <w:rsid w:val="00633921"/>
    <w:rsid w:val="0063691A"/>
    <w:rsid w:val="00640747"/>
    <w:rsid w:val="006414DD"/>
    <w:rsid w:val="00642926"/>
    <w:rsid w:val="00646DF9"/>
    <w:rsid w:val="0064704B"/>
    <w:rsid w:val="00651723"/>
    <w:rsid w:val="00651983"/>
    <w:rsid w:val="00651E59"/>
    <w:rsid w:val="00652ACD"/>
    <w:rsid w:val="006533C8"/>
    <w:rsid w:val="0065386F"/>
    <w:rsid w:val="006550EB"/>
    <w:rsid w:val="00655564"/>
    <w:rsid w:val="0065778C"/>
    <w:rsid w:val="00662AA7"/>
    <w:rsid w:val="00664EBC"/>
    <w:rsid w:val="0066650D"/>
    <w:rsid w:val="00670A23"/>
    <w:rsid w:val="006711D2"/>
    <w:rsid w:val="00671CD0"/>
    <w:rsid w:val="006722A6"/>
    <w:rsid w:val="006726FC"/>
    <w:rsid w:val="0067297A"/>
    <w:rsid w:val="00673CC7"/>
    <w:rsid w:val="00674EA1"/>
    <w:rsid w:val="00676D79"/>
    <w:rsid w:val="0067752C"/>
    <w:rsid w:val="00677751"/>
    <w:rsid w:val="00682DDC"/>
    <w:rsid w:val="00683129"/>
    <w:rsid w:val="00683C0A"/>
    <w:rsid w:val="006866A9"/>
    <w:rsid w:val="006906BB"/>
    <w:rsid w:val="00691829"/>
    <w:rsid w:val="00692BB5"/>
    <w:rsid w:val="0069370A"/>
    <w:rsid w:val="00693830"/>
    <w:rsid w:val="0069435A"/>
    <w:rsid w:val="006945A8"/>
    <w:rsid w:val="006977A9"/>
    <w:rsid w:val="006A162E"/>
    <w:rsid w:val="006B09BF"/>
    <w:rsid w:val="006B0FFC"/>
    <w:rsid w:val="006B1131"/>
    <w:rsid w:val="006B14C3"/>
    <w:rsid w:val="006B2382"/>
    <w:rsid w:val="006B23BB"/>
    <w:rsid w:val="006B2D8A"/>
    <w:rsid w:val="006B30B2"/>
    <w:rsid w:val="006B36D3"/>
    <w:rsid w:val="006B4956"/>
    <w:rsid w:val="006B640D"/>
    <w:rsid w:val="006B6B48"/>
    <w:rsid w:val="006C16EC"/>
    <w:rsid w:val="006C2901"/>
    <w:rsid w:val="006C6330"/>
    <w:rsid w:val="006C7A55"/>
    <w:rsid w:val="006C7E26"/>
    <w:rsid w:val="006D1EA5"/>
    <w:rsid w:val="006D3686"/>
    <w:rsid w:val="006D38BA"/>
    <w:rsid w:val="006D542A"/>
    <w:rsid w:val="006D5679"/>
    <w:rsid w:val="006D78E8"/>
    <w:rsid w:val="006D7F2D"/>
    <w:rsid w:val="006E04D2"/>
    <w:rsid w:val="006E1BCF"/>
    <w:rsid w:val="006E2297"/>
    <w:rsid w:val="006E2495"/>
    <w:rsid w:val="006E65C8"/>
    <w:rsid w:val="006F2CD4"/>
    <w:rsid w:val="006F3158"/>
    <w:rsid w:val="006F43CC"/>
    <w:rsid w:val="006F4972"/>
    <w:rsid w:val="006F54F3"/>
    <w:rsid w:val="006F6212"/>
    <w:rsid w:val="006F6330"/>
    <w:rsid w:val="006F75F8"/>
    <w:rsid w:val="0070209D"/>
    <w:rsid w:val="0070354B"/>
    <w:rsid w:val="00703E38"/>
    <w:rsid w:val="00704F37"/>
    <w:rsid w:val="00705C5E"/>
    <w:rsid w:val="00707F6E"/>
    <w:rsid w:val="00710CA6"/>
    <w:rsid w:val="00711D01"/>
    <w:rsid w:val="00713381"/>
    <w:rsid w:val="0071616C"/>
    <w:rsid w:val="0071781B"/>
    <w:rsid w:val="00717EDC"/>
    <w:rsid w:val="00720771"/>
    <w:rsid w:val="00720AFF"/>
    <w:rsid w:val="007215F6"/>
    <w:rsid w:val="00721D42"/>
    <w:rsid w:val="00722567"/>
    <w:rsid w:val="00723862"/>
    <w:rsid w:val="0072677A"/>
    <w:rsid w:val="007276A5"/>
    <w:rsid w:val="00732742"/>
    <w:rsid w:val="007333D5"/>
    <w:rsid w:val="0073395B"/>
    <w:rsid w:val="00733C6E"/>
    <w:rsid w:val="007344D9"/>
    <w:rsid w:val="00734600"/>
    <w:rsid w:val="007365DE"/>
    <w:rsid w:val="00737133"/>
    <w:rsid w:val="00740402"/>
    <w:rsid w:val="007420D4"/>
    <w:rsid w:val="007429CF"/>
    <w:rsid w:val="00742AF7"/>
    <w:rsid w:val="00743444"/>
    <w:rsid w:val="00743A55"/>
    <w:rsid w:val="0074420E"/>
    <w:rsid w:val="007442A3"/>
    <w:rsid w:val="00744C95"/>
    <w:rsid w:val="00745B1A"/>
    <w:rsid w:val="00745D31"/>
    <w:rsid w:val="0074654E"/>
    <w:rsid w:val="0075397C"/>
    <w:rsid w:val="00755DD7"/>
    <w:rsid w:val="00757AC3"/>
    <w:rsid w:val="00760186"/>
    <w:rsid w:val="0076255E"/>
    <w:rsid w:val="00762830"/>
    <w:rsid w:val="00762BFC"/>
    <w:rsid w:val="00764C65"/>
    <w:rsid w:val="00765DBD"/>
    <w:rsid w:val="0076708E"/>
    <w:rsid w:val="0076735D"/>
    <w:rsid w:val="007708FE"/>
    <w:rsid w:val="00772D81"/>
    <w:rsid w:val="007730AC"/>
    <w:rsid w:val="007739C8"/>
    <w:rsid w:val="00774B62"/>
    <w:rsid w:val="00774BBE"/>
    <w:rsid w:val="00777443"/>
    <w:rsid w:val="00777874"/>
    <w:rsid w:val="007801E6"/>
    <w:rsid w:val="0078024F"/>
    <w:rsid w:val="007802AD"/>
    <w:rsid w:val="007805EA"/>
    <w:rsid w:val="00781022"/>
    <w:rsid w:val="00781ACB"/>
    <w:rsid w:val="0078303C"/>
    <w:rsid w:val="0078442A"/>
    <w:rsid w:val="007846BA"/>
    <w:rsid w:val="00784D7C"/>
    <w:rsid w:val="00784D91"/>
    <w:rsid w:val="00786D13"/>
    <w:rsid w:val="0078713C"/>
    <w:rsid w:val="0078737C"/>
    <w:rsid w:val="0079001D"/>
    <w:rsid w:val="00792B47"/>
    <w:rsid w:val="0079590E"/>
    <w:rsid w:val="00796798"/>
    <w:rsid w:val="007975BE"/>
    <w:rsid w:val="007A19F1"/>
    <w:rsid w:val="007A2DE5"/>
    <w:rsid w:val="007A3429"/>
    <w:rsid w:val="007B0F67"/>
    <w:rsid w:val="007B1A99"/>
    <w:rsid w:val="007B3126"/>
    <w:rsid w:val="007B54C6"/>
    <w:rsid w:val="007B595E"/>
    <w:rsid w:val="007B5BEF"/>
    <w:rsid w:val="007B7B76"/>
    <w:rsid w:val="007C023C"/>
    <w:rsid w:val="007C0E0E"/>
    <w:rsid w:val="007C1234"/>
    <w:rsid w:val="007C2963"/>
    <w:rsid w:val="007C3680"/>
    <w:rsid w:val="007C48E6"/>
    <w:rsid w:val="007C4C49"/>
    <w:rsid w:val="007C5308"/>
    <w:rsid w:val="007C570D"/>
    <w:rsid w:val="007C5D51"/>
    <w:rsid w:val="007D095A"/>
    <w:rsid w:val="007D1CFE"/>
    <w:rsid w:val="007D4399"/>
    <w:rsid w:val="007D5148"/>
    <w:rsid w:val="007D5CDD"/>
    <w:rsid w:val="007D5DF5"/>
    <w:rsid w:val="007D7200"/>
    <w:rsid w:val="007D7CA6"/>
    <w:rsid w:val="007E0B6C"/>
    <w:rsid w:val="007E0FAB"/>
    <w:rsid w:val="007E2FC1"/>
    <w:rsid w:val="007E33F0"/>
    <w:rsid w:val="007E35B4"/>
    <w:rsid w:val="007E3B23"/>
    <w:rsid w:val="007E4B84"/>
    <w:rsid w:val="007E518B"/>
    <w:rsid w:val="007E59CE"/>
    <w:rsid w:val="007E70AB"/>
    <w:rsid w:val="007E7555"/>
    <w:rsid w:val="007E789E"/>
    <w:rsid w:val="007F08A9"/>
    <w:rsid w:val="007F3465"/>
    <w:rsid w:val="007F3A20"/>
    <w:rsid w:val="007F52A5"/>
    <w:rsid w:val="007F64FF"/>
    <w:rsid w:val="007F7D20"/>
    <w:rsid w:val="0080031B"/>
    <w:rsid w:val="00803A6A"/>
    <w:rsid w:val="00803E50"/>
    <w:rsid w:val="0080413D"/>
    <w:rsid w:val="008052F4"/>
    <w:rsid w:val="0081016C"/>
    <w:rsid w:val="00812E66"/>
    <w:rsid w:val="00814285"/>
    <w:rsid w:val="008150F4"/>
    <w:rsid w:val="008163B4"/>
    <w:rsid w:val="00816BA1"/>
    <w:rsid w:val="00817B9C"/>
    <w:rsid w:val="00817C72"/>
    <w:rsid w:val="00825884"/>
    <w:rsid w:val="00826DEB"/>
    <w:rsid w:val="008315BA"/>
    <w:rsid w:val="00831781"/>
    <w:rsid w:val="00832338"/>
    <w:rsid w:val="00834B10"/>
    <w:rsid w:val="00835830"/>
    <w:rsid w:val="00836EB5"/>
    <w:rsid w:val="00837F19"/>
    <w:rsid w:val="00840DEE"/>
    <w:rsid w:val="00841112"/>
    <w:rsid w:val="00843AD8"/>
    <w:rsid w:val="00844C5B"/>
    <w:rsid w:val="008451F6"/>
    <w:rsid w:val="00846FBE"/>
    <w:rsid w:val="00847D42"/>
    <w:rsid w:val="00850AEC"/>
    <w:rsid w:val="00850E39"/>
    <w:rsid w:val="00850E65"/>
    <w:rsid w:val="00853320"/>
    <w:rsid w:val="008551DB"/>
    <w:rsid w:val="008562EB"/>
    <w:rsid w:val="008571AD"/>
    <w:rsid w:val="008576EA"/>
    <w:rsid w:val="00857B1C"/>
    <w:rsid w:val="00857E72"/>
    <w:rsid w:val="008609FB"/>
    <w:rsid w:val="00860BCE"/>
    <w:rsid w:val="008613C4"/>
    <w:rsid w:val="00861570"/>
    <w:rsid w:val="008631E6"/>
    <w:rsid w:val="008637A8"/>
    <w:rsid w:val="0086418F"/>
    <w:rsid w:val="00864CEB"/>
    <w:rsid w:val="00865489"/>
    <w:rsid w:val="008662A3"/>
    <w:rsid w:val="0086656C"/>
    <w:rsid w:val="00867A31"/>
    <w:rsid w:val="0087269A"/>
    <w:rsid w:val="00873E7C"/>
    <w:rsid w:val="00876333"/>
    <w:rsid w:val="00876481"/>
    <w:rsid w:val="008773BA"/>
    <w:rsid w:val="0088030F"/>
    <w:rsid w:val="00881CC1"/>
    <w:rsid w:val="00882916"/>
    <w:rsid w:val="00884E92"/>
    <w:rsid w:val="00886B55"/>
    <w:rsid w:val="00891201"/>
    <w:rsid w:val="00892C0A"/>
    <w:rsid w:val="00894984"/>
    <w:rsid w:val="008970DE"/>
    <w:rsid w:val="008A1800"/>
    <w:rsid w:val="008A1C67"/>
    <w:rsid w:val="008A4218"/>
    <w:rsid w:val="008A58BD"/>
    <w:rsid w:val="008B01FF"/>
    <w:rsid w:val="008B07AA"/>
    <w:rsid w:val="008B2AA0"/>
    <w:rsid w:val="008B42BC"/>
    <w:rsid w:val="008B4368"/>
    <w:rsid w:val="008C16FC"/>
    <w:rsid w:val="008C3248"/>
    <w:rsid w:val="008C7CC8"/>
    <w:rsid w:val="008D0382"/>
    <w:rsid w:val="008D0748"/>
    <w:rsid w:val="008D10EA"/>
    <w:rsid w:val="008D25D7"/>
    <w:rsid w:val="008D57F3"/>
    <w:rsid w:val="008D5D29"/>
    <w:rsid w:val="008D7775"/>
    <w:rsid w:val="008E0457"/>
    <w:rsid w:val="008E2D37"/>
    <w:rsid w:val="008E3723"/>
    <w:rsid w:val="008E5EFA"/>
    <w:rsid w:val="008E602A"/>
    <w:rsid w:val="008E61D7"/>
    <w:rsid w:val="008E70E0"/>
    <w:rsid w:val="008E7EF2"/>
    <w:rsid w:val="008F0E1E"/>
    <w:rsid w:val="008F1B6B"/>
    <w:rsid w:val="008F2F32"/>
    <w:rsid w:val="008F39DB"/>
    <w:rsid w:val="008F6DE9"/>
    <w:rsid w:val="009013AD"/>
    <w:rsid w:val="00902BB0"/>
    <w:rsid w:val="00903E6C"/>
    <w:rsid w:val="00904C58"/>
    <w:rsid w:val="0090531C"/>
    <w:rsid w:val="00905964"/>
    <w:rsid w:val="00907002"/>
    <w:rsid w:val="00911943"/>
    <w:rsid w:val="00911CB6"/>
    <w:rsid w:val="009122A9"/>
    <w:rsid w:val="0091337A"/>
    <w:rsid w:val="00914D04"/>
    <w:rsid w:val="00916026"/>
    <w:rsid w:val="00917E7B"/>
    <w:rsid w:val="00924F97"/>
    <w:rsid w:val="00927358"/>
    <w:rsid w:val="009276B8"/>
    <w:rsid w:val="009276F8"/>
    <w:rsid w:val="00930C97"/>
    <w:rsid w:val="00931D5D"/>
    <w:rsid w:val="00932F19"/>
    <w:rsid w:val="00934656"/>
    <w:rsid w:val="00936002"/>
    <w:rsid w:val="009361B2"/>
    <w:rsid w:val="009439BD"/>
    <w:rsid w:val="00943FDE"/>
    <w:rsid w:val="00944E20"/>
    <w:rsid w:val="009458F2"/>
    <w:rsid w:val="00946CC7"/>
    <w:rsid w:val="00947467"/>
    <w:rsid w:val="009509E2"/>
    <w:rsid w:val="00954732"/>
    <w:rsid w:val="00955D06"/>
    <w:rsid w:val="00956B91"/>
    <w:rsid w:val="00960C62"/>
    <w:rsid w:val="00961D25"/>
    <w:rsid w:val="0096219C"/>
    <w:rsid w:val="009628FD"/>
    <w:rsid w:val="009642A2"/>
    <w:rsid w:val="0096465F"/>
    <w:rsid w:val="009651DB"/>
    <w:rsid w:val="0096550D"/>
    <w:rsid w:val="00972357"/>
    <w:rsid w:val="00972C07"/>
    <w:rsid w:val="00974B54"/>
    <w:rsid w:val="00974C72"/>
    <w:rsid w:val="00976767"/>
    <w:rsid w:val="009775F1"/>
    <w:rsid w:val="0098091A"/>
    <w:rsid w:val="009813FA"/>
    <w:rsid w:val="0098214F"/>
    <w:rsid w:val="009848A1"/>
    <w:rsid w:val="009853B6"/>
    <w:rsid w:val="0098553D"/>
    <w:rsid w:val="00985958"/>
    <w:rsid w:val="00985AA5"/>
    <w:rsid w:val="0098625B"/>
    <w:rsid w:val="00987107"/>
    <w:rsid w:val="00987A6A"/>
    <w:rsid w:val="00987C5B"/>
    <w:rsid w:val="00995B27"/>
    <w:rsid w:val="00996758"/>
    <w:rsid w:val="009A01ED"/>
    <w:rsid w:val="009A083A"/>
    <w:rsid w:val="009A2B58"/>
    <w:rsid w:val="009A7ABA"/>
    <w:rsid w:val="009B4223"/>
    <w:rsid w:val="009B565B"/>
    <w:rsid w:val="009B7520"/>
    <w:rsid w:val="009B7C7F"/>
    <w:rsid w:val="009C29E8"/>
    <w:rsid w:val="009C4130"/>
    <w:rsid w:val="009C4B6F"/>
    <w:rsid w:val="009C6DA6"/>
    <w:rsid w:val="009C7B1C"/>
    <w:rsid w:val="009D2A2D"/>
    <w:rsid w:val="009D309D"/>
    <w:rsid w:val="009D32F7"/>
    <w:rsid w:val="009D46D1"/>
    <w:rsid w:val="009D5FE2"/>
    <w:rsid w:val="009E00E5"/>
    <w:rsid w:val="009E0442"/>
    <w:rsid w:val="009E18BD"/>
    <w:rsid w:val="009E2E98"/>
    <w:rsid w:val="009E3524"/>
    <w:rsid w:val="009E393E"/>
    <w:rsid w:val="009E3D7F"/>
    <w:rsid w:val="009E483C"/>
    <w:rsid w:val="009E61A1"/>
    <w:rsid w:val="009E61D3"/>
    <w:rsid w:val="009E793E"/>
    <w:rsid w:val="009F2566"/>
    <w:rsid w:val="009F2755"/>
    <w:rsid w:val="009F2B5F"/>
    <w:rsid w:val="009F2FF7"/>
    <w:rsid w:val="009F5AB5"/>
    <w:rsid w:val="009F688B"/>
    <w:rsid w:val="00A01D26"/>
    <w:rsid w:val="00A0754E"/>
    <w:rsid w:val="00A111CA"/>
    <w:rsid w:val="00A17492"/>
    <w:rsid w:val="00A2175B"/>
    <w:rsid w:val="00A24043"/>
    <w:rsid w:val="00A24EBF"/>
    <w:rsid w:val="00A25BDA"/>
    <w:rsid w:val="00A3307D"/>
    <w:rsid w:val="00A33D08"/>
    <w:rsid w:val="00A3419A"/>
    <w:rsid w:val="00A349BA"/>
    <w:rsid w:val="00A36C50"/>
    <w:rsid w:val="00A376D7"/>
    <w:rsid w:val="00A40036"/>
    <w:rsid w:val="00A40F4B"/>
    <w:rsid w:val="00A42F7B"/>
    <w:rsid w:val="00A44A7F"/>
    <w:rsid w:val="00A457CE"/>
    <w:rsid w:val="00A458C0"/>
    <w:rsid w:val="00A45DEE"/>
    <w:rsid w:val="00A45E6E"/>
    <w:rsid w:val="00A460DE"/>
    <w:rsid w:val="00A4646F"/>
    <w:rsid w:val="00A4773E"/>
    <w:rsid w:val="00A5000E"/>
    <w:rsid w:val="00A51F30"/>
    <w:rsid w:val="00A531E4"/>
    <w:rsid w:val="00A5398F"/>
    <w:rsid w:val="00A53EC6"/>
    <w:rsid w:val="00A54049"/>
    <w:rsid w:val="00A56727"/>
    <w:rsid w:val="00A61DD2"/>
    <w:rsid w:val="00A6352B"/>
    <w:rsid w:val="00A63853"/>
    <w:rsid w:val="00A6651A"/>
    <w:rsid w:val="00A66B9E"/>
    <w:rsid w:val="00A7046E"/>
    <w:rsid w:val="00A718A6"/>
    <w:rsid w:val="00A71F29"/>
    <w:rsid w:val="00A725B0"/>
    <w:rsid w:val="00A74B90"/>
    <w:rsid w:val="00A75232"/>
    <w:rsid w:val="00A75C85"/>
    <w:rsid w:val="00A76CB9"/>
    <w:rsid w:val="00A770A6"/>
    <w:rsid w:val="00A77223"/>
    <w:rsid w:val="00A77812"/>
    <w:rsid w:val="00A804D9"/>
    <w:rsid w:val="00A8065A"/>
    <w:rsid w:val="00A829D2"/>
    <w:rsid w:val="00A8404E"/>
    <w:rsid w:val="00A84A3D"/>
    <w:rsid w:val="00A86440"/>
    <w:rsid w:val="00A87544"/>
    <w:rsid w:val="00A90FFA"/>
    <w:rsid w:val="00A93AE2"/>
    <w:rsid w:val="00A95656"/>
    <w:rsid w:val="00A95EC1"/>
    <w:rsid w:val="00A95FFF"/>
    <w:rsid w:val="00AA0231"/>
    <w:rsid w:val="00AA2F98"/>
    <w:rsid w:val="00AA3A21"/>
    <w:rsid w:val="00AA3C00"/>
    <w:rsid w:val="00AA3D1D"/>
    <w:rsid w:val="00AA4835"/>
    <w:rsid w:val="00AA4ABE"/>
    <w:rsid w:val="00AA6DDC"/>
    <w:rsid w:val="00AA7C46"/>
    <w:rsid w:val="00AB3840"/>
    <w:rsid w:val="00AB63CD"/>
    <w:rsid w:val="00AB667C"/>
    <w:rsid w:val="00AB6B3B"/>
    <w:rsid w:val="00AC1071"/>
    <w:rsid w:val="00AC1648"/>
    <w:rsid w:val="00AC40B3"/>
    <w:rsid w:val="00AC47B5"/>
    <w:rsid w:val="00AC4A0F"/>
    <w:rsid w:val="00AC6A79"/>
    <w:rsid w:val="00AD008A"/>
    <w:rsid w:val="00AD097E"/>
    <w:rsid w:val="00AD0C76"/>
    <w:rsid w:val="00AD1AA6"/>
    <w:rsid w:val="00AD2F86"/>
    <w:rsid w:val="00AD5E38"/>
    <w:rsid w:val="00AE2398"/>
    <w:rsid w:val="00AE5499"/>
    <w:rsid w:val="00AE6BDB"/>
    <w:rsid w:val="00AE7B37"/>
    <w:rsid w:val="00AF079F"/>
    <w:rsid w:val="00AF228E"/>
    <w:rsid w:val="00AF2931"/>
    <w:rsid w:val="00B002A9"/>
    <w:rsid w:val="00B025EB"/>
    <w:rsid w:val="00B028D6"/>
    <w:rsid w:val="00B03736"/>
    <w:rsid w:val="00B04282"/>
    <w:rsid w:val="00B0440D"/>
    <w:rsid w:val="00B04D05"/>
    <w:rsid w:val="00B05131"/>
    <w:rsid w:val="00B0524A"/>
    <w:rsid w:val="00B07E70"/>
    <w:rsid w:val="00B11762"/>
    <w:rsid w:val="00B11A3F"/>
    <w:rsid w:val="00B1282A"/>
    <w:rsid w:val="00B1294A"/>
    <w:rsid w:val="00B142F1"/>
    <w:rsid w:val="00B162E5"/>
    <w:rsid w:val="00B16BC7"/>
    <w:rsid w:val="00B17C60"/>
    <w:rsid w:val="00B2003E"/>
    <w:rsid w:val="00B21F01"/>
    <w:rsid w:val="00B23786"/>
    <w:rsid w:val="00B23A00"/>
    <w:rsid w:val="00B243D2"/>
    <w:rsid w:val="00B24AF5"/>
    <w:rsid w:val="00B26214"/>
    <w:rsid w:val="00B26544"/>
    <w:rsid w:val="00B26954"/>
    <w:rsid w:val="00B2728C"/>
    <w:rsid w:val="00B30E88"/>
    <w:rsid w:val="00B3249A"/>
    <w:rsid w:val="00B329E3"/>
    <w:rsid w:val="00B35EA6"/>
    <w:rsid w:val="00B362DE"/>
    <w:rsid w:val="00B36542"/>
    <w:rsid w:val="00B36940"/>
    <w:rsid w:val="00B36FAF"/>
    <w:rsid w:val="00B3765B"/>
    <w:rsid w:val="00B379D8"/>
    <w:rsid w:val="00B41399"/>
    <w:rsid w:val="00B4221D"/>
    <w:rsid w:val="00B43BF7"/>
    <w:rsid w:val="00B44723"/>
    <w:rsid w:val="00B44F4F"/>
    <w:rsid w:val="00B452AA"/>
    <w:rsid w:val="00B45D94"/>
    <w:rsid w:val="00B5104E"/>
    <w:rsid w:val="00B5174B"/>
    <w:rsid w:val="00B51AA4"/>
    <w:rsid w:val="00B543E7"/>
    <w:rsid w:val="00B554E6"/>
    <w:rsid w:val="00B56624"/>
    <w:rsid w:val="00B568CC"/>
    <w:rsid w:val="00B57699"/>
    <w:rsid w:val="00B6064B"/>
    <w:rsid w:val="00B63E05"/>
    <w:rsid w:val="00B65404"/>
    <w:rsid w:val="00B70DAE"/>
    <w:rsid w:val="00B722BC"/>
    <w:rsid w:val="00B727BD"/>
    <w:rsid w:val="00B7409E"/>
    <w:rsid w:val="00B74976"/>
    <w:rsid w:val="00B75885"/>
    <w:rsid w:val="00B80CFE"/>
    <w:rsid w:val="00B82342"/>
    <w:rsid w:val="00B83AA3"/>
    <w:rsid w:val="00B85B16"/>
    <w:rsid w:val="00B86907"/>
    <w:rsid w:val="00B872FE"/>
    <w:rsid w:val="00B90074"/>
    <w:rsid w:val="00B902EB"/>
    <w:rsid w:val="00B9090E"/>
    <w:rsid w:val="00B92054"/>
    <w:rsid w:val="00B93284"/>
    <w:rsid w:val="00B94A0A"/>
    <w:rsid w:val="00BA0169"/>
    <w:rsid w:val="00BA1157"/>
    <w:rsid w:val="00BA1DCD"/>
    <w:rsid w:val="00BA1F30"/>
    <w:rsid w:val="00BA2B7A"/>
    <w:rsid w:val="00BA3468"/>
    <w:rsid w:val="00BA3A0E"/>
    <w:rsid w:val="00BA46BE"/>
    <w:rsid w:val="00BA471D"/>
    <w:rsid w:val="00BA4AA7"/>
    <w:rsid w:val="00BA4F5F"/>
    <w:rsid w:val="00BB025D"/>
    <w:rsid w:val="00BB1A22"/>
    <w:rsid w:val="00BB2C92"/>
    <w:rsid w:val="00BB4FD8"/>
    <w:rsid w:val="00BB5261"/>
    <w:rsid w:val="00BB545B"/>
    <w:rsid w:val="00BB57C0"/>
    <w:rsid w:val="00BB5A6B"/>
    <w:rsid w:val="00BB7B98"/>
    <w:rsid w:val="00BC2176"/>
    <w:rsid w:val="00BC27AF"/>
    <w:rsid w:val="00BC3A1D"/>
    <w:rsid w:val="00BC42CC"/>
    <w:rsid w:val="00BC4FCE"/>
    <w:rsid w:val="00BC7690"/>
    <w:rsid w:val="00BD05C0"/>
    <w:rsid w:val="00BD18A6"/>
    <w:rsid w:val="00BD1AC7"/>
    <w:rsid w:val="00BD1F02"/>
    <w:rsid w:val="00BD2340"/>
    <w:rsid w:val="00BD2775"/>
    <w:rsid w:val="00BD33FA"/>
    <w:rsid w:val="00BD3B33"/>
    <w:rsid w:val="00BD6D3C"/>
    <w:rsid w:val="00BD7306"/>
    <w:rsid w:val="00BD78BC"/>
    <w:rsid w:val="00BE074D"/>
    <w:rsid w:val="00BE18BB"/>
    <w:rsid w:val="00BE37B6"/>
    <w:rsid w:val="00BE3CB4"/>
    <w:rsid w:val="00BE74B7"/>
    <w:rsid w:val="00BE7A9F"/>
    <w:rsid w:val="00BF1041"/>
    <w:rsid w:val="00BF1DA1"/>
    <w:rsid w:val="00BF2CBE"/>
    <w:rsid w:val="00BF2E9C"/>
    <w:rsid w:val="00BF309C"/>
    <w:rsid w:val="00BF5557"/>
    <w:rsid w:val="00BF6790"/>
    <w:rsid w:val="00BF6C79"/>
    <w:rsid w:val="00C01938"/>
    <w:rsid w:val="00C01AC7"/>
    <w:rsid w:val="00C02637"/>
    <w:rsid w:val="00C066D0"/>
    <w:rsid w:val="00C07816"/>
    <w:rsid w:val="00C10142"/>
    <w:rsid w:val="00C11CDC"/>
    <w:rsid w:val="00C13EF6"/>
    <w:rsid w:val="00C1702C"/>
    <w:rsid w:val="00C23A14"/>
    <w:rsid w:val="00C24886"/>
    <w:rsid w:val="00C25395"/>
    <w:rsid w:val="00C264DA"/>
    <w:rsid w:val="00C27BB4"/>
    <w:rsid w:val="00C27D91"/>
    <w:rsid w:val="00C4057A"/>
    <w:rsid w:val="00C407ED"/>
    <w:rsid w:val="00C4464F"/>
    <w:rsid w:val="00C45BA1"/>
    <w:rsid w:val="00C4623F"/>
    <w:rsid w:val="00C463E6"/>
    <w:rsid w:val="00C475D5"/>
    <w:rsid w:val="00C47AD3"/>
    <w:rsid w:val="00C502BF"/>
    <w:rsid w:val="00C52C2F"/>
    <w:rsid w:val="00C54C05"/>
    <w:rsid w:val="00C54F02"/>
    <w:rsid w:val="00C57F5F"/>
    <w:rsid w:val="00C628EE"/>
    <w:rsid w:val="00C64BB7"/>
    <w:rsid w:val="00C64D2C"/>
    <w:rsid w:val="00C64E85"/>
    <w:rsid w:val="00C6541E"/>
    <w:rsid w:val="00C674C8"/>
    <w:rsid w:val="00C706FC"/>
    <w:rsid w:val="00C70A0E"/>
    <w:rsid w:val="00C72A67"/>
    <w:rsid w:val="00C756ED"/>
    <w:rsid w:val="00C767A4"/>
    <w:rsid w:val="00C76EF5"/>
    <w:rsid w:val="00C77222"/>
    <w:rsid w:val="00C77D5E"/>
    <w:rsid w:val="00C77F00"/>
    <w:rsid w:val="00C8007A"/>
    <w:rsid w:val="00C80A7A"/>
    <w:rsid w:val="00C8260C"/>
    <w:rsid w:val="00C834E7"/>
    <w:rsid w:val="00C84B3A"/>
    <w:rsid w:val="00C84BC4"/>
    <w:rsid w:val="00C856B9"/>
    <w:rsid w:val="00C85B9F"/>
    <w:rsid w:val="00C92E52"/>
    <w:rsid w:val="00C9350D"/>
    <w:rsid w:val="00C93A54"/>
    <w:rsid w:val="00C94257"/>
    <w:rsid w:val="00C944C7"/>
    <w:rsid w:val="00C94BAD"/>
    <w:rsid w:val="00C97253"/>
    <w:rsid w:val="00C976C9"/>
    <w:rsid w:val="00CA00EC"/>
    <w:rsid w:val="00CA22E0"/>
    <w:rsid w:val="00CA253A"/>
    <w:rsid w:val="00CA3162"/>
    <w:rsid w:val="00CA37B8"/>
    <w:rsid w:val="00CA3F3B"/>
    <w:rsid w:val="00CA5C5A"/>
    <w:rsid w:val="00CA7A03"/>
    <w:rsid w:val="00CB1D1A"/>
    <w:rsid w:val="00CB2662"/>
    <w:rsid w:val="00CB356F"/>
    <w:rsid w:val="00CB6BC9"/>
    <w:rsid w:val="00CB7426"/>
    <w:rsid w:val="00CC0F2B"/>
    <w:rsid w:val="00CC134E"/>
    <w:rsid w:val="00CC47ED"/>
    <w:rsid w:val="00CC5AE2"/>
    <w:rsid w:val="00CC5C6E"/>
    <w:rsid w:val="00CC6E29"/>
    <w:rsid w:val="00CD4845"/>
    <w:rsid w:val="00CD67FC"/>
    <w:rsid w:val="00CD722E"/>
    <w:rsid w:val="00CE10F5"/>
    <w:rsid w:val="00CE25F3"/>
    <w:rsid w:val="00CE37BB"/>
    <w:rsid w:val="00CE3E4B"/>
    <w:rsid w:val="00CE41E5"/>
    <w:rsid w:val="00CE571B"/>
    <w:rsid w:val="00CE5C6C"/>
    <w:rsid w:val="00CE62AF"/>
    <w:rsid w:val="00CF37DB"/>
    <w:rsid w:val="00CF4BA3"/>
    <w:rsid w:val="00CF75B8"/>
    <w:rsid w:val="00D00F0D"/>
    <w:rsid w:val="00D01EB1"/>
    <w:rsid w:val="00D02285"/>
    <w:rsid w:val="00D02AF1"/>
    <w:rsid w:val="00D05445"/>
    <w:rsid w:val="00D05F4C"/>
    <w:rsid w:val="00D063E0"/>
    <w:rsid w:val="00D11FED"/>
    <w:rsid w:val="00D1257F"/>
    <w:rsid w:val="00D17F4A"/>
    <w:rsid w:val="00D22F62"/>
    <w:rsid w:val="00D231A9"/>
    <w:rsid w:val="00D2774B"/>
    <w:rsid w:val="00D27CA5"/>
    <w:rsid w:val="00D30177"/>
    <w:rsid w:val="00D3064D"/>
    <w:rsid w:val="00D31548"/>
    <w:rsid w:val="00D315AB"/>
    <w:rsid w:val="00D31878"/>
    <w:rsid w:val="00D31FEF"/>
    <w:rsid w:val="00D32DE4"/>
    <w:rsid w:val="00D32E2F"/>
    <w:rsid w:val="00D34709"/>
    <w:rsid w:val="00D35815"/>
    <w:rsid w:val="00D3627C"/>
    <w:rsid w:val="00D37226"/>
    <w:rsid w:val="00D43699"/>
    <w:rsid w:val="00D46FE2"/>
    <w:rsid w:val="00D50C9B"/>
    <w:rsid w:val="00D512B3"/>
    <w:rsid w:val="00D52187"/>
    <w:rsid w:val="00D5333D"/>
    <w:rsid w:val="00D55D38"/>
    <w:rsid w:val="00D55E3E"/>
    <w:rsid w:val="00D567AE"/>
    <w:rsid w:val="00D575C5"/>
    <w:rsid w:val="00D579C0"/>
    <w:rsid w:val="00D603CA"/>
    <w:rsid w:val="00D60A0F"/>
    <w:rsid w:val="00D63289"/>
    <w:rsid w:val="00D6455B"/>
    <w:rsid w:val="00D66677"/>
    <w:rsid w:val="00D70E56"/>
    <w:rsid w:val="00D71842"/>
    <w:rsid w:val="00D73905"/>
    <w:rsid w:val="00D761B4"/>
    <w:rsid w:val="00D76245"/>
    <w:rsid w:val="00D7659B"/>
    <w:rsid w:val="00D771E0"/>
    <w:rsid w:val="00D80C10"/>
    <w:rsid w:val="00D86C34"/>
    <w:rsid w:val="00D86D95"/>
    <w:rsid w:val="00D90ED7"/>
    <w:rsid w:val="00D917AB"/>
    <w:rsid w:val="00D95AE3"/>
    <w:rsid w:val="00D966C2"/>
    <w:rsid w:val="00D967D9"/>
    <w:rsid w:val="00DA0E88"/>
    <w:rsid w:val="00DA5D7E"/>
    <w:rsid w:val="00DA7E36"/>
    <w:rsid w:val="00DB4F2A"/>
    <w:rsid w:val="00DB7953"/>
    <w:rsid w:val="00DC2FF4"/>
    <w:rsid w:val="00DC3465"/>
    <w:rsid w:val="00DC4A3D"/>
    <w:rsid w:val="00DC55FC"/>
    <w:rsid w:val="00DC56DF"/>
    <w:rsid w:val="00DC5B5C"/>
    <w:rsid w:val="00DC6CF5"/>
    <w:rsid w:val="00DC7256"/>
    <w:rsid w:val="00DC7A25"/>
    <w:rsid w:val="00DD0639"/>
    <w:rsid w:val="00DD0B48"/>
    <w:rsid w:val="00DD3F64"/>
    <w:rsid w:val="00DD4C23"/>
    <w:rsid w:val="00DD6B94"/>
    <w:rsid w:val="00DE0248"/>
    <w:rsid w:val="00DE1E95"/>
    <w:rsid w:val="00DE276C"/>
    <w:rsid w:val="00DE33DA"/>
    <w:rsid w:val="00DE5962"/>
    <w:rsid w:val="00DE65A0"/>
    <w:rsid w:val="00DE6E9D"/>
    <w:rsid w:val="00DE72FB"/>
    <w:rsid w:val="00DE7A90"/>
    <w:rsid w:val="00DF0A8A"/>
    <w:rsid w:val="00DF243E"/>
    <w:rsid w:val="00DF2C27"/>
    <w:rsid w:val="00DF3DAE"/>
    <w:rsid w:val="00DF5266"/>
    <w:rsid w:val="00DF5534"/>
    <w:rsid w:val="00DF562B"/>
    <w:rsid w:val="00DF627C"/>
    <w:rsid w:val="00DF6396"/>
    <w:rsid w:val="00DF6FC4"/>
    <w:rsid w:val="00E00842"/>
    <w:rsid w:val="00E02EE3"/>
    <w:rsid w:val="00E0781A"/>
    <w:rsid w:val="00E07A3D"/>
    <w:rsid w:val="00E07C7B"/>
    <w:rsid w:val="00E10041"/>
    <w:rsid w:val="00E11E24"/>
    <w:rsid w:val="00E1688E"/>
    <w:rsid w:val="00E16C69"/>
    <w:rsid w:val="00E20FE3"/>
    <w:rsid w:val="00E22243"/>
    <w:rsid w:val="00E2328B"/>
    <w:rsid w:val="00E246C5"/>
    <w:rsid w:val="00E246C7"/>
    <w:rsid w:val="00E2516E"/>
    <w:rsid w:val="00E25A30"/>
    <w:rsid w:val="00E25CA5"/>
    <w:rsid w:val="00E31A4D"/>
    <w:rsid w:val="00E33DDA"/>
    <w:rsid w:val="00E34050"/>
    <w:rsid w:val="00E34A65"/>
    <w:rsid w:val="00E366BC"/>
    <w:rsid w:val="00E3701D"/>
    <w:rsid w:val="00E37ADD"/>
    <w:rsid w:val="00E44875"/>
    <w:rsid w:val="00E45487"/>
    <w:rsid w:val="00E502C9"/>
    <w:rsid w:val="00E519B6"/>
    <w:rsid w:val="00E56589"/>
    <w:rsid w:val="00E57D6E"/>
    <w:rsid w:val="00E61AA0"/>
    <w:rsid w:val="00E61B7D"/>
    <w:rsid w:val="00E6317A"/>
    <w:rsid w:val="00E63206"/>
    <w:rsid w:val="00E63730"/>
    <w:rsid w:val="00E64CAE"/>
    <w:rsid w:val="00E66AD9"/>
    <w:rsid w:val="00E71ED0"/>
    <w:rsid w:val="00E73960"/>
    <w:rsid w:val="00E75087"/>
    <w:rsid w:val="00E7569A"/>
    <w:rsid w:val="00E8168D"/>
    <w:rsid w:val="00E84BA0"/>
    <w:rsid w:val="00E87556"/>
    <w:rsid w:val="00E879A1"/>
    <w:rsid w:val="00E9201B"/>
    <w:rsid w:val="00E92C2E"/>
    <w:rsid w:val="00E96190"/>
    <w:rsid w:val="00E9628D"/>
    <w:rsid w:val="00E9650A"/>
    <w:rsid w:val="00E96AB0"/>
    <w:rsid w:val="00EA0BBF"/>
    <w:rsid w:val="00EA1FDA"/>
    <w:rsid w:val="00EA24EA"/>
    <w:rsid w:val="00EA31B1"/>
    <w:rsid w:val="00EA4031"/>
    <w:rsid w:val="00EA49A8"/>
    <w:rsid w:val="00EA4D91"/>
    <w:rsid w:val="00EA58A3"/>
    <w:rsid w:val="00EA630E"/>
    <w:rsid w:val="00EB0A3F"/>
    <w:rsid w:val="00EB0C6D"/>
    <w:rsid w:val="00EB14BD"/>
    <w:rsid w:val="00EB1603"/>
    <w:rsid w:val="00EB22F0"/>
    <w:rsid w:val="00EB248A"/>
    <w:rsid w:val="00EB2A1F"/>
    <w:rsid w:val="00EB3AE3"/>
    <w:rsid w:val="00EB5860"/>
    <w:rsid w:val="00EC0B60"/>
    <w:rsid w:val="00EC116D"/>
    <w:rsid w:val="00EC150D"/>
    <w:rsid w:val="00EC49EF"/>
    <w:rsid w:val="00EC5831"/>
    <w:rsid w:val="00EC6574"/>
    <w:rsid w:val="00EC65B7"/>
    <w:rsid w:val="00EC6774"/>
    <w:rsid w:val="00EC6C1D"/>
    <w:rsid w:val="00ED268D"/>
    <w:rsid w:val="00ED3871"/>
    <w:rsid w:val="00ED3D29"/>
    <w:rsid w:val="00ED4015"/>
    <w:rsid w:val="00ED5BD7"/>
    <w:rsid w:val="00ED5D68"/>
    <w:rsid w:val="00ED6636"/>
    <w:rsid w:val="00ED789D"/>
    <w:rsid w:val="00ED7C05"/>
    <w:rsid w:val="00EE0C9E"/>
    <w:rsid w:val="00EE0CD3"/>
    <w:rsid w:val="00EE4823"/>
    <w:rsid w:val="00EF0F98"/>
    <w:rsid w:val="00EF1A4B"/>
    <w:rsid w:val="00EF242F"/>
    <w:rsid w:val="00EF36C1"/>
    <w:rsid w:val="00EF5018"/>
    <w:rsid w:val="00EF5B9C"/>
    <w:rsid w:val="00EF5C62"/>
    <w:rsid w:val="00EF6568"/>
    <w:rsid w:val="00F00F23"/>
    <w:rsid w:val="00F03683"/>
    <w:rsid w:val="00F0378E"/>
    <w:rsid w:val="00F04CE5"/>
    <w:rsid w:val="00F050D3"/>
    <w:rsid w:val="00F1362D"/>
    <w:rsid w:val="00F13F36"/>
    <w:rsid w:val="00F14B20"/>
    <w:rsid w:val="00F165CF"/>
    <w:rsid w:val="00F16C30"/>
    <w:rsid w:val="00F17DAD"/>
    <w:rsid w:val="00F232F5"/>
    <w:rsid w:val="00F23B10"/>
    <w:rsid w:val="00F2411A"/>
    <w:rsid w:val="00F264CF"/>
    <w:rsid w:val="00F26C63"/>
    <w:rsid w:val="00F31C76"/>
    <w:rsid w:val="00F35301"/>
    <w:rsid w:val="00F364ED"/>
    <w:rsid w:val="00F3662E"/>
    <w:rsid w:val="00F4062D"/>
    <w:rsid w:val="00F40FE9"/>
    <w:rsid w:val="00F420F6"/>
    <w:rsid w:val="00F428CB"/>
    <w:rsid w:val="00F508C0"/>
    <w:rsid w:val="00F51067"/>
    <w:rsid w:val="00F5176A"/>
    <w:rsid w:val="00F51A79"/>
    <w:rsid w:val="00F5219D"/>
    <w:rsid w:val="00F60545"/>
    <w:rsid w:val="00F626BA"/>
    <w:rsid w:val="00F63AE0"/>
    <w:rsid w:val="00F643D3"/>
    <w:rsid w:val="00F64720"/>
    <w:rsid w:val="00F64C75"/>
    <w:rsid w:val="00F65DD5"/>
    <w:rsid w:val="00F66B31"/>
    <w:rsid w:val="00F67C1C"/>
    <w:rsid w:val="00F7010A"/>
    <w:rsid w:val="00F70F91"/>
    <w:rsid w:val="00F7111B"/>
    <w:rsid w:val="00F745AF"/>
    <w:rsid w:val="00F75648"/>
    <w:rsid w:val="00F75DD6"/>
    <w:rsid w:val="00F76D46"/>
    <w:rsid w:val="00F77283"/>
    <w:rsid w:val="00F81604"/>
    <w:rsid w:val="00F816DB"/>
    <w:rsid w:val="00F842C2"/>
    <w:rsid w:val="00F85676"/>
    <w:rsid w:val="00F86D28"/>
    <w:rsid w:val="00F872E2"/>
    <w:rsid w:val="00F87EA7"/>
    <w:rsid w:val="00F91ACA"/>
    <w:rsid w:val="00F93823"/>
    <w:rsid w:val="00F9593A"/>
    <w:rsid w:val="00F96369"/>
    <w:rsid w:val="00F9728D"/>
    <w:rsid w:val="00F97595"/>
    <w:rsid w:val="00FA0B13"/>
    <w:rsid w:val="00FA176A"/>
    <w:rsid w:val="00FA1C4A"/>
    <w:rsid w:val="00FA2C56"/>
    <w:rsid w:val="00FA3714"/>
    <w:rsid w:val="00FA3D9F"/>
    <w:rsid w:val="00FA3E9B"/>
    <w:rsid w:val="00FA54F7"/>
    <w:rsid w:val="00FA589D"/>
    <w:rsid w:val="00FB00A6"/>
    <w:rsid w:val="00FB2186"/>
    <w:rsid w:val="00FB225C"/>
    <w:rsid w:val="00FB32BD"/>
    <w:rsid w:val="00FB4A1B"/>
    <w:rsid w:val="00FB6F89"/>
    <w:rsid w:val="00FB7521"/>
    <w:rsid w:val="00FC0297"/>
    <w:rsid w:val="00FC4569"/>
    <w:rsid w:val="00FD02A3"/>
    <w:rsid w:val="00FD2582"/>
    <w:rsid w:val="00FD33D5"/>
    <w:rsid w:val="00FD44E4"/>
    <w:rsid w:val="00FD5AA7"/>
    <w:rsid w:val="00FD732C"/>
    <w:rsid w:val="00FD79DA"/>
    <w:rsid w:val="00FE26D5"/>
    <w:rsid w:val="00FE2C6B"/>
    <w:rsid w:val="00FE647F"/>
    <w:rsid w:val="00FE7ED8"/>
    <w:rsid w:val="00FF0E70"/>
    <w:rsid w:val="00FF1419"/>
    <w:rsid w:val="00FF151C"/>
    <w:rsid w:val="00FF18A3"/>
    <w:rsid w:val="00FF31B0"/>
    <w:rsid w:val="00FF3359"/>
    <w:rsid w:val="00FF513E"/>
    <w:rsid w:val="00FF5422"/>
    <w:rsid w:val="00FF61A7"/>
    <w:rsid w:val="00FF72EA"/>
    <w:rsid w:val="00FF7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6DBA6"/>
  <w15:chartTrackingRefBased/>
  <w15:docId w15:val="{69F0DC23-FB24-4E1E-A4E0-1A0AF519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16C65"/>
    <w:pPr>
      <w:keepNext/>
      <w:keepLines/>
      <w:spacing w:before="340" w:after="330" w:line="576"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9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90E"/>
    <w:rPr>
      <w:sz w:val="18"/>
      <w:szCs w:val="18"/>
    </w:rPr>
  </w:style>
  <w:style w:type="paragraph" w:styleId="a5">
    <w:name w:val="footer"/>
    <w:basedOn w:val="a"/>
    <w:link w:val="a6"/>
    <w:uiPriority w:val="99"/>
    <w:unhideWhenUsed/>
    <w:rsid w:val="0079590E"/>
    <w:pPr>
      <w:tabs>
        <w:tab w:val="center" w:pos="4153"/>
        <w:tab w:val="right" w:pos="8306"/>
      </w:tabs>
      <w:snapToGrid w:val="0"/>
      <w:jc w:val="left"/>
    </w:pPr>
    <w:rPr>
      <w:sz w:val="18"/>
      <w:szCs w:val="18"/>
    </w:rPr>
  </w:style>
  <w:style w:type="character" w:customStyle="1" w:styleId="a6">
    <w:name w:val="页脚 字符"/>
    <w:basedOn w:val="a0"/>
    <w:link w:val="a5"/>
    <w:uiPriority w:val="99"/>
    <w:rsid w:val="0079590E"/>
    <w:rPr>
      <w:sz w:val="18"/>
      <w:szCs w:val="18"/>
    </w:rPr>
  </w:style>
  <w:style w:type="paragraph" w:styleId="a7">
    <w:name w:val="List Paragraph"/>
    <w:basedOn w:val="a"/>
    <w:uiPriority w:val="34"/>
    <w:qFormat/>
    <w:rsid w:val="00010FBB"/>
    <w:pPr>
      <w:ind w:firstLineChars="200" w:firstLine="420"/>
    </w:pPr>
  </w:style>
  <w:style w:type="character" w:customStyle="1" w:styleId="10">
    <w:name w:val="标题 1 字符"/>
    <w:basedOn w:val="a0"/>
    <w:link w:val="1"/>
    <w:rsid w:val="00416C65"/>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9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8</Pages>
  <Words>2048</Words>
  <Characters>11678</Characters>
  <Application>Microsoft Office Word</Application>
  <DocSecurity>0</DocSecurity>
  <Lines>97</Lines>
  <Paragraphs>27</Paragraphs>
  <ScaleCrop>false</ScaleCrop>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岱 猫猫</cp:lastModifiedBy>
  <cp:revision>1888</cp:revision>
  <dcterms:created xsi:type="dcterms:W3CDTF">2020-06-08T01:56:00Z</dcterms:created>
  <dcterms:modified xsi:type="dcterms:W3CDTF">2020-10-05T09:37:00Z</dcterms:modified>
</cp:coreProperties>
</file>